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D4622" w14:textId="22D4DD99" w:rsidR="007E7405" w:rsidRPr="00725C99" w:rsidRDefault="007E7405" w:rsidP="007E7405">
      <w:pPr>
        <w:contextualSpacing/>
        <w:rPr>
          <w:rFonts w:ascii="Times New Roman" w:hAnsi="Times New Roman"/>
        </w:rPr>
      </w:pPr>
      <w:r w:rsidRPr="00725C99">
        <w:rPr>
          <w:rFonts w:ascii="Times New Roman" w:hAnsi="Times New Roman"/>
          <w:b/>
          <w:color w:val="0033CC"/>
          <w:lang w:val="en-GB" w:eastAsia="zh-CN"/>
        </w:rPr>
        <w:t>Topic B9</w:t>
      </w:r>
      <w:r w:rsidRPr="00725C99">
        <w:rPr>
          <w:rFonts w:ascii="Times New Roman" w:hAnsi="Times New Roman"/>
          <w:lang w:val="en-GB" w:eastAsia="zh-CN"/>
        </w:rPr>
        <w:t xml:space="preserve">: </w:t>
      </w:r>
      <w:r w:rsidR="006C1E5A">
        <w:rPr>
          <w:rFonts w:ascii="Times New Roman" w:hAnsi="Times New Roman"/>
        </w:rPr>
        <w:t>IAQ in rapidly urbanizing cities</w:t>
      </w:r>
    </w:p>
    <w:p w14:paraId="556859E5" w14:textId="77777777" w:rsidR="007E7405" w:rsidRPr="00725C99" w:rsidRDefault="007E7405" w:rsidP="007E7405">
      <w:pPr>
        <w:contextualSpacing/>
        <w:rPr>
          <w:rFonts w:ascii="Times New Roman" w:hAnsi="Times New Roman"/>
        </w:rPr>
      </w:pPr>
    </w:p>
    <w:p w14:paraId="1F4D9457" w14:textId="77777777" w:rsidR="007E7405" w:rsidRPr="00725C99" w:rsidRDefault="007E7405" w:rsidP="007E7405">
      <w:pPr>
        <w:contextualSpacing/>
        <w:rPr>
          <w:rFonts w:ascii="Times New Roman" w:hAnsi="Times New Roman"/>
          <w:b/>
          <w:sz w:val="28"/>
          <w:szCs w:val="28"/>
        </w:rPr>
      </w:pPr>
      <w:r w:rsidRPr="00725C99">
        <w:rPr>
          <w:rFonts w:ascii="Times New Roman" w:hAnsi="Times New Roman"/>
          <w:b/>
          <w:sz w:val="28"/>
          <w:szCs w:val="28"/>
        </w:rPr>
        <w:t xml:space="preserve">Reduction in </w:t>
      </w:r>
      <w:r w:rsidRPr="00725C99">
        <w:rPr>
          <w:rFonts w:ascii="Times New Roman" w:hAnsi="Times New Roman"/>
          <w:b/>
          <w:sz w:val="28"/>
        </w:rPr>
        <w:t>PM</w:t>
      </w:r>
      <w:r w:rsidRPr="00725C99">
        <w:rPr>
          <w:rFonts w:ascii="Times New Roman" w:hAnsi="Times New Roman"/>
          <w:b/>
          <w:sz w:val="28"/>
          <w:vertAlign w:val="subscript"/>
        </w:rPr>
        <w:t>2.5</w:t>
      </w:r>
      <w:r w:rsidRPr="00725C99">
        <w:rPr>
          <w:rFonts w:ascii="Times New Roman" w:hAnsi="Times New Roman"/>
          <w:b/>
          <w:sz w:val="32"/>
          <w:szCs w:val="28"/>
        </w:rPr>
        <w:t xml:space="preserve"> </w:t>
      </w:r>
      <w:r w:rsidRPr="00725C99">
        <w:rPr>
          <w:rFonts w:ascii="Times New Roman" w:hAnsi="Times New Roman"/>
          <w:b/>
          <w:sz w:val="28"/>
          <w:szCs w:val="28"/>
        </w:rPr>
        <w:t>Levels at the International School of Beijing Due to Positive Building Pressurization and HEPA (H-14) Air Filtration Upgrades</w:t>
      </w:r>
    </w:p>
    <w:p w14:paraId="7E408187" w14:textId="77777777" w:rsidR="007E7405" w:rsidRPr="00725C99" w:rsidRDefault="007E7405" w:rsidP="007E7405">
      <w:pPr>
        <w:contextualSpacing/>
        <w:rPr>
          <w:rFonts w:ascii="Times New Roman" w:hAnsi="Times New Roman"/>
        </w:rPr>
      </w:pPr>
    </w:p>
    <w:p w14:paraId="0BB61387" w14:textId="77777777" w:rsidR="007E7405" w:rsidRPr="00725C99" w:rsidRDefault="007E7405" w:rsidP="007E7405">
      <w:pPr>
        <w:contextualSpacing/>
        <w:rPr>
          <w:rFonts w:ascii="Times New Roman" w:hAnsi="Times New Roman"/>
        </w:rPr>
      </w:pPr>
      <w:r w:rsidRPr="00725C99">
        <w:rPr>
          <w:rFonts w:ascii="Times New Roman" w:hAnsi="Times New Roman"/>
        </w:rPr>
        <w:t>Alexander GUO</w:t>
      </w:r>
      <w:r w:rsidRPr="00725C99">
        <w:rPr>
          <w:rFonts w:ascii="Times New Roman" w:hAnsi="Times New Roman"/>
          <w:vertAlign w:val="superscript"/>
        </w:rPr>
        <w:t>1</w:t>
      </w:r>
      <w:r w:rsidRPr="00725C99">
        <w:rPr>
          <w:rFonts w:ascii="Times New Roman" w:hAnsi="Times New Roman"/>
        </w:rPr>
        <w:t>, Markus FENG</w:t>
      </w:r>
      <w:r w:rsidRPr="00725C99">
        <w:rPr>
          <w:rFonts w:ascii="Times New Roman" w:hAnsi="Times New Roman"/>
          <w:vertAlign w:val="superscript"/>
        </w:rPr>
        <w:t>1</w:t>
      </w:r>
      <w:r w:rsidRPr="00725C99">
        <w:rPr>
          <w:rFonts w:ascii="Times New Roman" w:hAnsi="Times New Roman"/>
        </w:rPr>
        <w:t>, Mark MCGARIGAL</w:t>
      </w:r>
      <w:r w:rsidRPr="00725C99">
        <w:rPr>
          <w:rFonts w:ascii="Times New Roman" w:hAnsi="Times New Roman"/>
          <w:vertAlign w:val="superscript"/>
        </w:rPr>
        <w:t>2*</w:t>
      </w:r>
      <w:r w:rsidRPr="00725C99">
        <w:rPr>
          <w:rFonts w:ascii="Times New Roman" w:hAnsi="Times New Roman"/>
        </w:rPr>
        <w:t xml:space="preserve">, </w:t>
      </w:r>
      <w:proofErr w:type="spellStart"/>
      <w:r w:rsidRPr="00725C99">
        <w:rPr>
          <w:rFonts w:ascii="Times New Roman" w:hAnsi="Times New Roman"/>
        </w:rPr>
        <w:t>Gerrick</w:t>
      </w:r>
      <w:proofErr w:type="spellEnd"/>
      <w:r w:rsidRPr="00725C99">
        <w:rPr>
          <w:rFonts w:ascii="Times New Roman" w:hAnsi="Times New Roman"/>
        </w:rPr>
        <w:t xml:space="preserve"> MONROE</w:t>
      </w:r>
      <w:r w:rsidRPr="00725C99">
        <w:rPr>
          <w:rFonts w:ascii="Times New Roman" w:hAnsi="Times New Roman"/>
          <w:vertAlign w:val="superscript"/>
        </w:rPr>
        <w:t>3</w:t>
      </w:r>
      <w:r w:rsidRPr="00725C99">
        <w:rPr>
          <w:rFonts w:ascii="Times New Roman" w:hAnsi="Times New Roman"/>
        </w:rPr>
        <w:t xml:space="preserve"> and Dane WESTERDAHL</w:t>
      </w:r>
      <w:r w:rsidRPr="00725C99">
        <w:rPr>
          <w:rFonts w:ascii="Times New Roman" w:hAnsi="Times New Roman"/>
          <w:vertAlign w:val="superscript"/>
        </w:rPr>
        <w:t>4</w:t>
      </w:r>
    </w:p>
    <w:p w14:paraId="6317E2B4" w14:textId="77777777" w:rsidR="007E7405" w:rsidRPr="00725C99" w:rsidRDefault="007E7405" w:rsidP="007E7405">
      <w:pPr>
        <w:contextualSpacing/>
        <w:rPr>
          <w:rFonts w:ascii="Times New Roman" w:hAnsi="Times New Roman"/>
        </w:rPr>
      </w:pPr>
    </w:p>
    <w:p w14:paraId="26610A3B" w14:textId="77777777" w:rsidR="007E7405" w:rsidRPr="00725C99" w:rsidRDefault="007E7405" w:rsidP="007E7405">
      <w:pPr>
        <w:contextualSpacing/>
        <w:rPr>
          <w:rFonts w:ascii="Times New Roman" w:hAnsi="Times New Roman"/>
        </w:rPr>
      </w:pPr>
      <w:r w:rsidRPr="00725C99">
        <w:rPr>
          <w:rFonts w:ascii="Times New Roman" w:hAnsi="Times New Roman"/>
          <w:vertAlign w:val="superscript"/>
        </w:rPr>
        <w:t xml:space="preserve">1 </w:t>
      </w:r>
      <w:r w:rsidRPr="00725C99">
        <w:rPr>
          <w:rFonts w:ascii="Times New Roman" w:hAnsi="Times New Roman"/>
        </w:rPr>
        <w:t xml:space="preserve">Students, International School of Beijing (ISB), </w:t>
      </w:r>
      <w:r>
        <w:rPr>
          <w:rFonts w:ascii="Times New Roman" w:hAnsi="Times New Roman"/>
        </w:rPr>
        <w:t xml:space="preserve">Beijing, </w:t>
      </w:r>
      <w:r w:rsidRPr="00725C99">
        <w:rPr>
          <w:rFonts w:ascii="Times New Roman" w:hAnsi="Times New Roman"/>
        </w:rPr>
        <w:t>China</w:t>
      </w:r>
      <w:r w:rsidRPr="00725C99">
        <w:rPr>
          <w:rFonts w:ascii="Times New Roman" w:eastAsia="宋体" w:hAnsi="Times New Roman"/>
          <w:lang w:eastAsia="zh-CN"/>
        </w:rPr>
        <w:t xml:space="preserve">; </w:t>
      </w:r>
      <w:r w:rsidRPr="00725C99">
        <w:rPr>
          <w:rFonts w:ascii="Times New Roman" w:hAnsi="Times New Roman"/>
          <w:vertAlign w:val="superscript"/>
        </w:rPr>
        <w:t>2</w:t>
      </w:r>
      <w:r w:rsidRPr="00725C99">
        <w:rPr>
          <w:rFonts w:ascii="Times New Roman" w:hAnsi="Times New Roman"/>
        </w:rPr>
        <w:t xml:space="preserve"> Science Teacher, ISB</w:t>
      </w:r>
      <w:r>
        <w:rPr>
          <w:rFonts w:ascii="Times New Roman" w:hAnsi="Times New Roman"/>
        </w:rPr>
        <w:t>, Beijing, China</w:t>
      </w:r>
      <w:r w:rsidRPr="00725C99">
        <w:rPr>
          <w:rFonts w:ascii="Times New Roman" w:eastAsia="宋体" w:hAnsi="Times New Roman"/>
          <w:lang w:eastAsia="zh-CN"/>
        </w:rPr>
        <w:t xml:space="preserve">; </w:t>
      </w:r>
      <w:r w:rsidRPr="00725C99">
        <w:rPr>
          <w:rFonts w:ascii="Times New Roman" w:eastAsia="宋体" w:hAnsi="Times New Roman"/>
          <w:vertAlign w:val="superscript"/>
          <w:lang w:eastAsia="zh-CN"/>
        </w:rPr>
        <w:t>3</w:t>
      </w:r>
      <w:r w:rsidRPr="00725C99">
        <w:rPr>
          <w:rFonts w:ascii="Times New Roman" w:eastAsia="宋体" w:hAnsi="Times New Roman"/>
          <w:lang w:eastAsia="zh-CN"/>
        </w:rPr>
        <w:t xml:space="preserve">Chief </w:t>
      </w:r>
      <w:r>
        <w:rPr>
          <w:rFonts w:ascii="Times New Roman" w:eastAsia="宋体" w:hAnsi="Times New Roman"/>
          <w:lang w:eastAsia="zh-CN"/>
        </w:rPr>
        <w:t xml:space="preserve">Operating and </w:t>
      </w:r>
      <w:r w:rsidRPr="00725C99">
        <w:rPr>
          <w:rFonts w:ascii="Times New Roman" w:eastAsia="宋体" w:hAnsi="Times New Roman"/>
          <w:lang w:eastAsia="zh-CN"/>
        </w:rPr>
        <w:t>Financial Officer, ISB</w:t>
      </w:r>
      <w:r>
        <w:rPr>
          <w:rFonts w:ascii="Times New Roman" w:eastAsia="宋体" w:hAnsi="Times New Roman"/>
          <w:lang w:eastAsia="zh-CN"/>
        </w:rPr>
        <w:t>, Beijing, China</w:t>
      </w:r>
      <w:r w:rsidRPr="00725C99">
        <w:rPr>
          <w:rFonts w:ascii="Times New Roman" w:eastAsia="宋体" w:hAnsi="Times New Roman"/>
          <w:lang w:eastAsia="zh-CN"/>
        </w:rPr>
        <w:t xml:space="preserve">; </w:t>
      </w:r>
      <w:r w:rsidRPr="00725C99">
        <w:rPr>
          <w:rFonts w:ascii="Times New Roman" w:hAnsi="Times New Roman"/>
          <w:vertAlign w:val="superscript"/>
        </w:rPr>
        <w:t>4</w:t>
      </w:r>
      <w:r w:rsidRPr="00725C99">
        <w:rPr>
          <w:rFonts w:ascii="Times New Roman" w:hAnsi="Times New Roman"/>
        </w:rPr>
        <w:t xml:space="preserve"> Sibley School of Mechanical and Aerospace Eng., Cornell University, </w:t>
      </w:r>
      <w:r>
        <w:rPr>
          <w:rFonts w:ascii="Times New Roman" w:hAnsi="Times New Roman"/>
        </w:rPr>
        <w:t xml:space="preserve">Ithaca NY, </w:t>
      </w:r>
      <w:r w:rsidRPr="00725C99">
        <w:rPr>
          <w:rFonts w:ascii="Times New Roman" w:hAnsi="Times New Roman"/>
        </w:rPr>
        <w:t>USA.</w:t>
      </w:r>
    </w:p>
    <w:p w14:paraId="73D2300E" w14:textId="77777777" w:rsidR="007E7405" w:rsidRPr="00725C99" w:rsidRDefault="007E7405" w:rsidP="007E7405">
      <w:pPr>
        <w:contextualSpacing/>
        <w:rPr>
          <w:rFonts w:ascii="Times New Roman" w:hAnsi="Times New Roman"/>
        </w:rPr>
      </w:pPr>
    </w:p>
    <w:p w14:paraId="618A72E2" w14:textId="77777777" w:rsidR="007E7405" w:rsidRPr="00725C99" w:rsidRDefault="007E7405" w:rsidP="007E7405">
      <w:pPr>
        <w:contextualSpacing/>
        <w:rPr>
          <w:rFonts w:ascii="Times New Roman" w:hAnsi="Times New Roman"/>
        </w:rPr>
      </w:pPr>
      <w:r w:rsidRPr="00725C99">
        <w:rPr>
          <w:rFonts w:ascii="Times New Roman" w:hAnsi="Times New Roman"/>
        </w:rPr>
        <w:t>*</w:t>
      </w:r>
      <w:r w:rsidRPr="00725C99">
        <w:rPr>
          <w:rFonts w:ascii="Times New Roman" w:hAnsi="Times New Roman"/>
          <w:i/>
        </w:rPr>
        <w:t>Corresponding email: mmcgarigal@isb.bj.edu</w:t>
      </w:r>
    </w:p>
    <w:p w14:paraId="1766343A" w14:textId="77777777" w:rsidR="007E7405" w:rsidRPr="00725C99" w:rsidRDefault="007E7405" w:rsidP="007E7405">
      <w:pPr>
        <w:contextualSpacing/>
        <w:rPr>
          <w:rFonts w:ascii="Times New Roman" w:hAnsi="Times New Roman"/>
        </w:rPr>
      </w:pPr>
    </w:p>
    <w:p w14:paraId="46EE4CAB" w14:textId="77777777" w:rsidR="007E7405" w:rsidRPr="00725C99" w:rsidRDefault="007E7405" w:rsidP="007E7405">
      <w:pPr>
        <w:contextualSpacing/>
        <w:rPr>
          <w:rFonts w:ascii="Times New Roman" w:hAnsi="Times New Roman"/>
        </w:rPr>
      </w:pPr>
      <w:r w:rsidRPr="00BE04B4">
        <w:rPr>
          <w:rFonts w:ascii="Times New Roman" w:hAnsi="Times New Roman"/>
          <w:b/>
        </w:rPr>
        <w:t>Keywords</w:t>
      </w:r>
      <w:r w:rsidRPr="00725C99">
        <w:rPr>
          <w:rFonts w:ascii="Times New Roman" w:hAnsi="Times New Roman"/>
        </w:rPr>
        <w:t>: Indoor PM</w:t>
      </w:r>
      <w:r w:rsidRPr="00725C99">
        <w:rPr>
          <w:rFonts w:ascii="Times New Roman" w:hAnsi="Times New Roman"/>
          <w:vertAlign w:val="subscript"/>
        </w:rPr>
        <w:t>2.5</w:t>
      </w:r>
      <w:r w:rsidRPr="00725C99">
        <w:rPr>
          <w:rFonts w:ascii="Times New Roman" w:hAnsi="Times New Roman"/>
        </w:rPr>
        <w:t xml:space="preserve"> levels, </w:t>
      </w:r>
      <w:r>
        <w:rPr>
          <w:rFonts w:ascii="Times New Roman" w:hAnsi="Times New Roman"/>
        </w:rPr>
        <w:t xml:space="preserve">Fresh </w:t>
      </w:r>
      <w:r w:rsidRPr="00725C99">
        <w:rPr>
          <w:rFonts w:ascii="Times New Roman" w:hAnsi="Times New Roman"/>
        </w:rPr>
        <w:t>air handler</w:t>
      </w:r>
      <w:r>
        <w:rPr>
          <w:rFonts w:ascii="Times New Roman" w:hAnsi="Times New Roman"/>
        </w:rPr>
        <w:t>s, Pressurization, F</w:t>
      </w:r>
      <w:r w:rsidRPr="00725C99">
        <w:rPr>
          <w:rFonts w:ascii="Times New Roman" w:hAnsi="Times New Roman"/>
        </w:rPr>
        <w:t>iltration</w:t>
      </w:r>
      <w:r>
        <w:rPr>
          <w:rFonts w:ascii="Times New Roman" w:hAnsi="Times New Roman"/>
        </w:rPr>
        <w:t>, Student research</w:t>
      </w:r>
      <w:r w:rsidRPr="00725C99">
        <w:rPr>
          <w:rFonts w:ascii="Times New Roman" w:hAnsi="Times New Roman"/>
        </w:rPr>
        <w:t xml:space="preserve">. </w:t>
      </w:r>
    </w:p>
    <w:p w14:paraId="3F000D6B" w14:textId="77777777" w:rsidR="007E7405" w:rsidRDefault="007E7405" w:rsidP="000D5139">
      <w:pPr>
        <w:contextualSpacing/>
        <w:rPr>
          <w:rFonts w:ascii="Times New Roman" w:hAnsi="Times New Roman" w:cs="Times New Roman"/>
          <w:b/>
        </w:rPr>
      </w:pPr>
    </w:p>
    <w:p w14:paraId="3A5A5441" w14:textId="77777777" w:rsidR="000D5139" w:rsidRPr="007E7405" w:rsidRDefault="000D5139" w:rsidP="000D5139">
      <w:pPr>
        <w:contextualSpacing/>
        <w:rPr>
          <w:rFonts w:ascii="Times New Roman" w:hAnsi="Times New Roman" w:cs="Times New Roman"/>
          <w:b/>
        </w:rPr>
      </w:pPr>
      <w:r w:rsidRPr="000D5139">
        <w:rPr>
          <w:rFonts w:ascii="Times New Roman" w:hAnsi="Times New Roman" w:cs="Times New Roman"/>
          <w:b/>
        </w:rPr>
        <w:t xml:space="preserve">SUMMARY </w:t>
      </w:r>
    </w:p>
    <w:p w14:paraId="365F2485" w14:textId="77777777" w:rsidR="000D5139" w:rsidRPr="007E7405" w:rsidRDefault="000D5139" w:rsidP="000D5139">
      <w:pPr>
        <w:contextualSpacing/>
        <w:rPr>
          <w:rFonts w:ascii="Times New Roman" w:hAnsi="Times New Roman" w:cs="Times New Roman"/>
        </w:rPr>
      </w:pPr>
    </w:p>
    <w:p w14:paraId="7B08D329" w14:textId="4A74E0EF" w:rsidR="000D5139" w:rsidRPr="007E7405" w:rsidRDefault="000D5139" w:rsidP="000D5139">
      <w:pPr>
        <w:contextualSpacing/>
        <w:rPr>
          <w:rFonts w:ascii="Times New Roman" w:hAnsi="Times New Roman" w:cs="Times New Roman"/>
        </w:rPr>
      </w:pPr>
      <w:r w:rsidRPr="007E7405">
        <w:rPr>
          <w:rFonts w:ascii="Times New Roman" w:hAnsi="Times New Roman" w:cs="Times New Roman"/>
        </w:rPr>
        <w:t xml:space="preserve">While recent attention has been focused on outdoor PM2.5 levels, many people spend much of their time indoors in the city and indoor air quality in Beijing is largely unstudied. </w:t>
      </w:r>
      <w:ins w:id="0" w:author="Dane" w:date="2014-02-27T14:55:00Z">
        <w:r w:rsidR="00D130C2">
          <w:rPr>
            <w:rFonts w:ascii="Times New Roman" w:hAnsi="Times New Roman" w:cs="Times New Roman"/>
          </w:rPr>
          <w:t xml:space="preserve"> Some firms and private individuals have purchased and installed air purifiers in hopes of reducing their </w:t>
        </w:r>
      </w:ins>
      <w:ins w:id="1" w:author="Dane" w:date="2014-02-27T14:56:00Z">
        <w:r w:rsidR="00D130C2">
          <w:rPr>
            <w:rFonts w:ascii="Times New Roman" w:hAnsi="Times New Roman" w:cs="Times New Roman"/>
          </w:rPr>
          <w:t>exposure</w:t>
        </w:r>
      </w:ins>
      <w:ins w:id="2" w:author="Dane" w:date="2014-02-27T14:55:00Z">
        <w:r w:rsidR="00D130C2">
          <w:rPr>
            <w:rFonts w:ascii="Times New Roman" w:hAnsi="Times New Roman" w:cs="Times New Roman"/>
          </w:rPr>
          <w:t xml:space="preserve">, but the </w:t>
        </w:r>
        <w:proofErr w:type="spellStart"/>
        <w:r w:rsidR="00D130C2">
          <w:rPr>
            <w:rFonts w:ascii="Times New Roman" w:hAnsi="Times New Roman" w:cs="Times New Roman"/>
          </w:rPr>
          <w:t>efficacty</w:t>
        </w:r>
        <w:proofErr w:type="spellEnd"/>
        <w:r w:rsidR="00D130C2">
          <w:rPr>
            <w:rFonts w:ascii="Times New Roman" w:hAnsi="Times New Roman" w:cs="Times New Roman"/>
          </w:rPr>
          <w:t xml:space="preserve"> of these efforts is not documented. </w:t>
        </w:r>
      </w:ins>
      <w:ins w:id="3" w:author="Dane" w:date="2014-02-27T14:57:00Z">
        <w:r w:rsidR="00D130C2">
          <w:rPr>
            <w:rFonts w:ascii="Times New Roman" w:hAnsi="Times New Roman" w:cs="Times New Roman"/>
          </w:rPr>
          <w:t xml:space="preserve"> </w:t>
        </w:r>
      </w:ins>
      <w:r w:rsidRPr="007E7405">
        <w:rPr>
          <w:rFonts w:ascii="Times New Roman" w:hAnsi="Times New Roman" w:cs="Times New Roman"/>
        </w:rPr>
        <w:t>This st</w:t>
      </w:r>
      <w:r w:rsidR="00202081" w:rsidRPr="007E7405">
        <w:rPr>
          <w:rFonts w:ascii="Times New Roman" w:hAnsi="Times New Roman" w:cs="Times New Roman"/>
        </w:rPr>
        <w:t xml:space="preserve">udy investigated the impact of </w:t>
      </w:r>
      <w:r w:rsidRPr="007E7405">
        <w:rPr>
          <w:rFonts w:ascii="Times New Roman" w:hAnsi="Times New Roman" w:cs="Times New Roman"/>
        </w:rPr>
        <w:t xml:space="preserve">upgrades to the air handling system at </w:t>
      </w:r>
      <w:r w:rsidR="00617FC5">
        <w:rPr>
          <w:rFonts w:ascii="Times New Roman" w:hAnsi="Times New Roman" w:cs="Times New Roman"/>
        </w:rPr>
        <w:t>the International School of Beijing (</w:t>
      </w:r>
      <w:r w:rsidRPr="007E7405">
        <w:rPr>
          <w:rFonts w:ascii="Times New Roman" w:hAnsi="Times New Roman" w:cs="Times New Roman"/>
        </w:rPr>
        <w:t>ISB</w:t>
      </w:r>
      <w:r w:rsidR="00617FC5">
        <w:rPr>
          <w:rFonts w:ascii="Times New Roman" w:hAnsi="Times New Roman" w:cs="Times New Roman"/>
        </w:rPr>
        <w:t>)</w:t>
      </w:r>
      <w:r w:rsidRPr="007E7405">
        <w:rPr>
          <w:rFonts w:ascii="Times New Roman" w:hAnsi="Times New Roman" w:cs="Times New Roman"/>
        </w:rPr>
        <w:t xml:space="preserve"> on indoor concentrations of PM2.5. Part of ISB's air handling system was upgraded during June and July of 2013 to create positive building pressurization</w:t>
      </w:r>
      <w:ins w:id="4" w:author="Microsoft Office User" w:date="2014-02-27T22:07:00Z">
        <w:r w:rsidR="00624471">
          <w:rPr>
            <w:rFonts w:ascii="Times New Roman" w:hAnsi="Times New Roman" w:cs="Times New Roman"/>
          </w:rPr>
          <w:t xml:space="preserve"> especially within</w:t>
        </w:r>
      </w:ins>
      <w:r w:rsidRPr="007E7405">
        <w:rPr>
          <w:rFonts w:ascii="Times New Roman" w:hAnsi="Times New Roman" w:cs="Times New Roman"/>
        </w:rPr>
        <w:t xml:space="preserve"> </w:t>
      </w:r>
      <w:commentRangeStart w:id="5"/>
      <w:r w:rsidR="00617FC5">
        <w:rPr>
          <w:rFonts w:ascii="Times New Roman" w:hAnsi="Times New Roman" w:cs="Times New Roman"/>
        </w:rPr>
        <w:t xml:space="preserve">at </w:t>
      </w:r>
      <w:commentRangeEnd w:id="5"/>
      <w:r w:rsidR="00C13E20">
        <w:rPr>
          <w:rStyle w:val="CommentReference"/>
        </w:rPr>
        <w:commentReference w:id="5"/>
      </w:r>
      <w:r w:rsidR="00617FC5">
        <w:rPr>
          <w:rFonts w:ascii="Times New Roman" w:hAnsi="Times New Roman" w:cs="Times New Roman"/>
        </w:rPr>
        <w:t xml:space="preserve">high use entrances </w:t>
      </w:r>
      <w:ins w:id="6" w:author="Microsoft Office User" w:date="2014-02-27T22:08:00Z">
        <w:r w:rsidR="00624471">
          <w:rPr>
            <w:rFonts w:ascii="Times New Roman" w:hAnsi="Times New Roman" w:cs="Times New Roman"/>
          </w:rPr>
          <w:t xml:space="preserve">and nearby stairwells </w:t>
        </w:r>
      </w:ins>
      <w:r w:rsidR="00617FC5">
        <w:rPr>
          <w:rFonts w:ascii="Times New Roman" w:hAnsi="Times New Roman" w:cs="Times New Roman"/>
        </w:rPr>
        <w:t>and to improve</w:t>
      </w:r>
      <w:r w:rsidRPr="007E7405">
        <w:rPr>
          <w:rFonts w:ascii="Times New Roman" w:hAnsi="Times New Roman" w:cs="Times New Roman"/>
        </w:rPr>
        <w:t xml:space="preserve"> </w:t>
      </w:r>
      <w:r w:rsidR="00617FC5">
        <w:rPr>
          <w:rFonts w:ascii="Times New Roman" w:hAnsi="Times New Roman" w:cs="Times New Roman"/>
        </w:rPr>
        <w:t xml:space="preserve">the level of filtration in </w:t>
      </w:r>
      <w:ins w:id="7" w:author="Microsoft Office User" w:date="2014-02-27T22:07:00Z">
        <w:r w:rsidR="00624471">
          <w:rPr>
            <w:rFonts w:ascii="Times New Roman" w:hAnsi="Times New Roman" w:cs="Times New Roman"/>
          </w:rPr>
          <w:t xml:space="preserve">all </w:t>
        </w:r>
      </w:ins>
      <w:r w:rsidR="00617FC5">
        <w:rPr>
          <w:rFonts w:ascii="Times New Roman" w:hAnsi="Times New Roman" w:cs="Times New Roman"/>
        </w:rPr>
        <w:t xml:space="preserve">35 </w:t>
      </w:r>
      <w:ins w:id="8" w:author="Microsoft Office User" w:date="2014-02-27T22:07:00Z">
        <w:r w:rsidR="00624471">
          <w:rPr>
            <w:rFonts w:ascii="Times New Roman" w:hAnsi="Times New Roman" w:cs="Times New Roman"/>
          </w:rPr>
          <w:t xml:space="preserve">of the </w:t>
        </w:r>
      </w:ins>
      <w:ins w:id="9" w:author="Dane" w:date="2014-02-27T15:35:00Z">
        <w:r w:rsidR="00895857">
          <w:rPr>
            <w:rFonts w:ascii="Times New Roman" w:hAnsi="Times New Roman" w:cs="Times New Roman"/>
          </w:rPr>
          <w:t xml:space="preserve">existing </w:t>
        </w:r>
      </w:ins>
      <w:r w:rsidR="00617FC5">
        <w:rPr>
          <w:rFonts w:ascii="Times New Roman" w:hAnsi="Times New Roman" w:cs="Times New Roman"/>
        </w:rPr>
        <w:t>fresh air handlers</w:t>
      </w:r>
      <w:r w:rsidR="00AA1BB3">
        <w:rPr>
          <w:rFonts w:ascii="Times New Roman" w:hAnsi="Times New Roman" w:cs="Times New Roman"/>
        </w:rPr>
        <w:t xml:space="preserve">. PM2.5 monitoring occurred in 24 indoor locations </w:t>
      </w:r>
      <w:ins w:id="10" w:author="Microsoft Office User" w:date="2014-02-27T22:09:00Z">
        <w:r w:rsidR="00624471">
          <w:rPr>
            <w:rFonts w:ascii="Times New Roman" w:hAnsi="Times New Roman" w:cs="Times New Roman"/>
          </w:rPr>
          <w:t xml:space="preserve">during three times per day </w:t>
        </w:r>
      </w:ins>
      <w:r w:rsidR="00AA1BB3">
        <w:rPr>
          <w:rFonts w:ascii="Times New Roman" w:hAnsi="Times New Roman" w:cs="Times New Roman"/>
        </w:rPr>
        <w:t xml:space="preserve">over several weeks both </w:t>
      </w:r>
      <w:r w:rsidRPr="007E7405">
        <w:rPr>
          <w:rFonts w:ascii="Times New Roman" w:hAnsi="Times New Roman" w:cs="Times New Roman"/>
        </w:rPr>
        <w:t xml:space="preserve">before and after the implementation of the </w:t>
      </w:r>
      <w:r w:rsidR="00AA1BB3">
        <w:rPr>
          <w:rFonts w:ascii="Times New Roman" w:hAnsi="Times New Roman" w:cs="Times New Roman"/>
        </w:rPr>
        <w:t>upgrades</w:t>
      </w:r>
      <w:r w:rsidRPr="007E7405">
        <w:rPr>
          <w:rFonts w:ascii="Times New Roman" w:hAnsi="Times New Roman" w:cs="Times New Roman"/>
        </w:rPr>
        <w:t xml:space="preserve">. Fluctuations in indoor PM2.5 concentrations </w:t>
      </w:r>
      <w:r w:rsidR="00AA1BB3">
        <w:rPr>
          <w:rFonts w:ascii="Times New Roman" w:hAnsi="Times New Roman" w:cs="Times New Roman"/>
        </w:rPr>
        <w:t xml:space="preserve">were significantly lower after the upgrades, dropping from an average of 18 </w:t>
      </w:r>
      <w:r w:rsidR="00AA1BB3" w:rsidRPr="007E7405">
        <w:rPr>
          <w:rFonts w:ascii="Times New Roman" w:hAnsi="Times New Roman" w:cs="Times New Roman"/>
        </w:rPr>
        <w:t>µg/m3</w:t>
      </w:r>
      <w:r w:rsidR="00AA1BB3">
        <w:rPr>
          <w:rFonts w:ascii="Times New Roman" w:hAnsi="Times New Roman" w:cs="Times New Roman"/>
        </w:rPr>
        <w:t xml:space="preserve"> to 5 </w:t>
      </w:r>
      <w:r w:rsidR="00AA1BB3" w:rsidRPr="007E7405">
        <w:rPr>
          <w:rFonts w:ascii="Times New Roman" w:hAnsi="Times New Roman" w:cs="Times New Roman"/>
        </w:rPr>
        <w:t>µg/m3</w:t>
      </w:r>
      <w:r w:rsidR="00AA1BB3">
        <w:rPr>
          <w:rFonts w:ascii="Times New Roman" w:hAnsi="Times New Roman" w:cs="Times New Roman"/>
        </w:rPr>
        <w:t xml:space="preserve"> </w:t>
      </w:r>
      <w:r w:rsidRPr="007E7405">
        <w:rPr>
          <w:rFonts w:ascii="Times New Roman" w:hAnsi="Times New Roman" w:cs="Times New Roman"/>
        </w:rPr>
        <w:t>and maintained an average indoor PM2.5 lev</w:t>
      </w:r>
      <w:r w:rsidR="003E6B79">
        <w:rPr>
          <w:rFonts w:ascii="Times New Roman" w:hAnsi="Times New Roman" w:cs="Times New Roman"/>
        </w:rPr>
        <w:t xml:space="preserve">el of below </w:t>
      </w:r>
      <w:commentRangeStart w:id="11"/>
      <w:r w:rsidR="003E6B79">
        <w:rPr>
          <w:rFonts w:ascii="Times New Roman" w:hAnsi="Times New Roman" w:cs="Times New Roman"/>
        </w:rPr>
        <w:t xml:space="preserve">12 </w:t>
      </w:r>
      <w:commentRangeEnd w:id="11"/>
      <w:r w:rsidR="00624471">
        <w:rPr>
          <w:rStyle w:val="CommentReference"/>
        </w:rPr>
        <w:commentReference w:id="11"/>
      </w:r>
      <w:r w:rsidR="003E6B79">
        <w:rPr>
          <w:rFonts w:ascii="Times New Roman" w:hAnsi="Times New Roman" w:cs="Times New Roman"/>
        </w:rPr>
        <w:t>µg/m3 even when</w:t>
      </w:r>
      <w:r w:rsidRPr="007E7405">
        <w:rPr>
          <w:rFonts w:ascii="Times New Roman" w:hAnsi="Times New Roman" w:cs="Times New Roman"/>
        </w:rPr>
        <w:t xml:space="preserve"> outdoor PM2.5 value</w:t>
      </w:r>
      <w:r w:rsidR="003E6B79">
        <w:rPr>
          <w:rFonts w:ascii="Times New Roman" w:hAnsi="Times New Roman" w:cs="Times New Roman"/>
        </w:rPr>
        <w:t>s exceeded 200</w:t>
      </w:r>
      <w:r w:rsidRPr="007E7405">
        <w:rPr>
          <w:rFonts w:ascii="Times New Roman" w:hAnsi="Times New Roman" w:cs="Times New Roman"/>
        </w:rPr>
        <w:t xml:space="preserve"> µg/m3. Therefore, </w:t>
      </w:r>
      <w:ins w:id="12" w:author="Microsoft Office User" w:date="2014-02-27T19:59:00Z">
        <w:r w:rsidR="00C13E20">
          <w:rPr>
            <w:rFonts w:ascii="Times New Roman" w:hAnsi="Times New Roman" w:cs="Times New Roman"/>
          </w:rPr>
          <w:t>buildings</w:t>
        </w:r>
      </w:ins>
      <w:ins w:id="13" w:author="Microsoft Office User" w:date="2014-02-27T22:13:00Z">
        <w:r w:rsidR="000968D6">
          <w:rPr>
            <w:rFonts w:ascii="Times New Roman" w:hAnsi="Times New Roman" w:cs="Times New Roman"/>
          </w:rPr>
          <w:t xml:space="preserve"> </w:t>
        </w:r>
      </w:ins>
      <w:del w:id="14" w:author="Microsoft Office User" w:date="2014-02-27T19:59:00Z">
        <w:r w:rsidRPr="007E7405" w:rsidDel="00C13E20">
          <w:rPr>
            <w:rFonts w:ascii="Times New Roman" w:hAnsi="Times New Roman" w:cs="Times New Roman"/>
          </w:rPr>
          <w:delText xml:space="preserve">schools </w:delText>
        </w:r>
      </w:del>
      <w:r w:rsidRPr="007E7405">
        <w:rPr>
          <w:rFonts w:ascii="Times New Roman" w:hAnsi="Times New Roman" w:cs="Times New Roman"/>
        </w:rPr>
        <w:t xml:space="preserve">in </w:t>
      </w:r>
      <w:r w:rsidR="006C1E5A">
        <w:rPr>
          <w:rFonts w:ascii="Times New Roman" w:hAnsi="Times New Roman" w:cs="Times New Roman"/>
        </w:rPr>
        <w:t xml:space="preserve">rapidly urbanizing and </w:t>
      </w:r>
      <w:r w:rsidRPr="007E7405">
        <w:rPr>
          <w:rFonts w:ascii="Times New Roman" w:hAnsi="Times New Roman" w:cs="Times New Roman"/>
        </w:rPr>
        <w:t xml:space="preserve">highly polluted cities </w:t>
      </w:r>
      <w:r w:rsidR="006C1E5A">
        <w:rPr>
          <w:rFonts w:ascii="Times New Roman" w:hAnsi="Times New Roman" w:cs="Times New Roman"/>
        </w:rPr>
        <w:t xml:space="preserve">such as Beijing </w:t>
      </w:r>
      <w:r w:rsidRPr="007E7405">
        <w:rPr>
          <w:rFonts w:ascii="Times New Roman" w:hAnsi="Times New Roman" w:cs="Times New Roman"/>
        </w:rPr>
        <w:t xml:space="preserve">can </w:t>
      </w:r>
      <w:r w:rsidR="00A92574">
        <w:t>significantly improve indoor air quality through</w:t>
      </w:r>
      <w:r w:rsidRPr="007E7405">
        <w:rPr>
          <w:rFonts w:ascii="Times New Roman" w:hAnsi="Times New Roman" w:cs="Times New Roman"/>
        </w:rPr>
        <w:t xml:space="preserve"> targeted air management improvements</w:t>
      </w:r>
      <w:r w:rsidR="006C1E5A">
        <w:rPr>
          <w:rFonts w:ascii="Times New Roman" w:hAnsi="Times New Roman" w:cs="Times New Roman"/>
        </w:rPr>
        <w:t xml:space="preserve"> that focus on creating positive building pressurization and enhanced air filtration</w:t>
      </w:r>
      <w:r w:rsidR="00AA1BB3">
        <w:rPr>
          <w:rFonts w:ascii="Times New Roman" w:hAnsi="Times New Roman" w:cs="Times New Roman"/>
        </w:rPr>
        <w:t>.</w:t>
      </w:r>
    </w:p>
    <w:p w14:paraId="1C99CBBA" w14:textId="77777777" w:rsidR="000D5139" w:rsidRPr="007E7405" w:rsidRDefault="000D5139" w:rsidP="000D5139">
      <w:pPr>
        <w:contextualSpacing/>
        <w:rPr>
          <w:rFonts w:ascii="Times New Roman" w:hAnsi="Times New Roman" w:cs="Times New Roman"/>
        </w:rPr>
      </w:pPr>
    </w:p>
    <w:p w14:paraId="53294D8D" w14:textId="77777777" w:rsidR="000D5139" w:rsidRPr="007E7405" w:rsidRDefault="000D5139" w:rsidP="000D5139">
      <w:pPr>
        <w:contextualSpacing/>
        <w:rPr>
          <w:rFonts w:ascii="Times New Roman" w:hAnsi="Times New Roman" w:cs="Times New Roman"/>
          <w:b/>
        </w:rPr>
      </w:pPr>
      <w:r w:rsidRPr="007E7405">
        <w:rPr>
          <w:rFonts w:ascii="Times New Roman" w:hAnsi="Times New Roman" w:cs="Times New Roman"/>
          <w:b/>
        </w:rPr>
        <w:t xml:space="preserve">INTRODUCTION </w:t>
      </w:r>
    </w:p>
    <w:p w14:paraId="7290EFCA" w14:textId="77777777" w:rsidR="000D5139" w:rsidRPr="007E7405" w:rsidRDefault="000D5139" w:rsidP="000D5139">
      <w:pPr>
        <w:contextualSpacing/>
        <w:rPr>
          <w:rFonts w:ascii="Times New Roman" w:hAnsi="Times New Roman" w:cs="Times New Roman"/>
        </w:rPr>
      </w:pPr>
    </w:p>
    <w:p w14:paraId="57096636" w14:textId="77777777" w:rsidR="00F33928" w:rsidRDefault="00E1757A"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 presents a public health problem</w:t>
      </w:r>
      <w:r w:rsidRPr="00A92574">
        <w:rPr>
          <w:rFonts w:ascii="Times New Roman" w:hAnsi="Times New Roman" w:cs="Times New Roman"/>
        </w:rPr>
        <w:t xml:space="preserve"> in many areas worldwide, especially large cities in </w:t>
      </w:r>
      <w:r w:rsidRPr="00A92574">
        <w:rPr>
          <w:rStyle w:val="CommentReference"/>
          <w:rFonts w:ascii="Times New Roman" w:hAnsi="Times New Roman" w:cs="Times New Roman"/>
        </w:rPr>
        <w:annotationRef/>
      </w:r>
      <w:r>
        <w:rPr>
          <w:rFonts w:ascii="Times New Roman" w:hAnsi="Times New Roman" w:cs="Times New Roman"/>
        </w:rPr>
        <w:t>rapidly developing c</w:t>
      </w:r>
      <w:r w:rsidRPr="00A92574">
        <w:rPr>
          <w:rFonts w:ascii="Times New Roman" w:hAnsi="Times New Roman" w:cs="Times New Roman"/>
        </w:rPr>
        <w:t xml:space="preserve">ountries such as Beijing, China, </w:t>
      </w:r>
      <w:r>
        <w:rPr>
          <w:rFonts w:ascii="Times New Roman" w:hAnsi="Times New Roman" w:cs="Times New Roman"/>
        </w:rPr>
        <w:t>where this study was conducted</w:t>
      </w:r>
      <w:r w:rsidRPr="00A92574">
        <w:rPr>
          <w:rFonts w:ascii="Times New Roman" w:hAnsi="Times New Roman" w:cs="Times New Roman"/>
        </w:rPr>
        <w:t xml:space="preserve">. </w:t>
      </w:r>
      <w:r>
        <w:rPr>
          <w:rFonts w:ascii="Times New Roman" w:hAnsi="Times New Roman" w:cs="Times New Roman"/>
        </w:rPr>
        <w:t xml:space="preserve"> </w:t>
      </w:r>
    </w:p>
    <w:p w14:paraId="2487E517" w14:textId="0E494EE9" w:rsidR="00F33928" w:rsidRPr="00A92574" w:rsidRDefault="00F33928" w:rsidP="00F33928">
      <w:pPr>
        <w:widowControl w:val="0"/>
        <w:autoSpaceDE w:val="0"/>
        <w:autoSpaceDN w:val="0"/>
        <w:adjustRightInd w:val="0"/>
        <w:spacing w:after="240"/>
        <w:rPr>
          <w:rFonts w:ascii="Times New Roman" w:hAnsi="Times New Roman" w:cs="Times New Roman"/>
        </w:rPr>
      </w:pPr>
      <w:r w:rsidRPr="007E7405">
        <w:rPr>
          <w:rFonts w:ascii="Times New Roman" w:hAnsi="Times New Roman" w:cs="Times New Roman"/>
        </w:rPr>
        <w:t>One specific type of substance causing</w:t>
      </w:r>
      <w:r>
        <w:rPr>
          <w:rFonts w:ascii="Times New Roman" w:hAnsi="Times New Roman" w:cs="Times New Roman"/>
        </w:rPr>
        <w:t xml:space="preserve"> poor air quality is particulate m</w:t>
      </w:r>
      <w:r w:rsidRPr="007E7405">
        <w:rPr>
          <w:rFonts w:ascii="Times New Roman" w:hAnsi="Times New Roman" w:cs="Times New Roman"/>
        </w:rPr>
        <w:t>atte</w:t>
      </w:r>
      <w:r>
        <w:rPr>
          <w:rFonts w:ascii="Times New Roman" w:hAnsi="Times New Roman" w:cs="Times New Roman"/>
        </w:rPr>
        <w:t xml:space="preserve">r. </w:t>
      </w:r>
      <w:r w:rsidRPr="00A92574">
        <w:rPr>
          <w:rFonts w:ascii="Times New Roman" w:hAnsi="Times New Roman" w:cs="Times New Roman"/>
        </w:rPr>
        <w:t xml:space="preserve">Particulate matter is a major air pollutant that is composed of mixtures of extremely small particles and liquid droplets. Particle pollution is made up of a number of components, including </w:t>
      </w:r>
      <w:ins w:id="15" w:author="Microsoft Office User" w:date="2014-02-27T20:31:00Z">
        <w:r w:rsidR="000A1072">
          <w:rPr>
            <w:rFonts w:ascii="Times New Roman" w:hAnsi="Times New Roman" w:cs="Times New Roman"/>
          </w:rPr>
          <w:t xml:space="preserve">certain </w:t>
        </w:r>
        <w:r w:rsidR="009F390D">
          <w:rPr>
            <w:rFonts w:ascii="Times New Roman" w:hAnsi="Times New Roman" w:cs="Times New Roman"/>
          </w:rPr>
          <w:t>products of combustion</w:t>
        </w:r>
        <w:r w:rsidR="009B76F5">
          <w:rPr>
            <w:rFonts w:ascii="Times New Roman" w:hAnsi="Times New Roman" w:cs="Times New Roman"/>
          </w:rPr>
          <w:t xml:space="preserve">, </w:t>
        </w:r>
      </w:ins>
      <w:r w:rsidRPr="00A92574">
        <w:rPr>
          <w:rFonts w:ascii="Times New Roman" w:hAnsi="Times New Roman" w:cs="Times New Roman"/>
        </w:rPr>
        <w:t>acids (such as nitrates and sulfates), organic chemicals, metals, and soil or dust particles.</w:t>
      </w:r>
    </w:p>
    <w:p w14:paraId="0C6C7C13" w14:textId="384F3EB4" w:rsidR="00F33928" w:rsidRPr="00A92574"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Particulate matter is categorized based on the size of the particles (c</w:t>
      </w:r>
      <w:r>
        <w:rPr>
          <w:rFonts w:ascii="Times New Roman" w:hAnsi="Times New Roman" w:cs="Times New Roman"/>
        </w:rPr>
        <w:t xml:space="preserve">oarse, </w:t>
      </w:r>
      <w:r w:rsidRPr="00A92574">
        <w:rPr>
          <w:rFonts w:ascii="Times New Roman" w:hAnsi="Times New Roman" w:cs="Times New Roman"/>
        </w:rPr>
        <w:t>fine</w:t>
      </w:r>
      <w:r>
        <w:rPr>
          <w:rFonts w:ascii="Times New Roman" w:hAnsi="Times New Roman" w:cs="Times New Roman"/>
        </w:rPr>
        <w:t xml:space="preserve"> and ultrafine</w:t>
      </w:r>
      <w:r w:rsidRPr="00A92574">
        <w:rPr>
          <w:rFonts w:ascii="Times New Roman" w:hAnsi="Times New Roman" w:cs="Times New Roman"/>
        </w:rPr>
        <w:t xml:space="preserve">). Coarse particles are classified as particles from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to 10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w:t>
      </w:r>
      <w:r>
        <w:rPr>
          <w:rFonts w:ascii="Times New Roman" w:hAnsi="Times New Roman" w:cs="Times New Roman"/>
        </w:rPr>
        <w:t>M</w:t>
      </w:r>
      <w:r w:rsidRPr="00A92574">
        <w:rPr>
          <w:rFonts w:ascii="Times New Roman" w:hAnsi="Times New Roman" w:cs="Times New Roman"/>
          <w:vertAlign w:val="subscript"/>
        </w:rPr>
        <w:t>10</w:t>
      </w:r>
      <w:r w:rsidRPr="00A92574">
        <w:rPr>
          <w:rFonts w:ascii="Times New Roman" w:hAnsi="Times New Roman" w:cs="Times New Roman"/>
        </w:rPr>
        <w:t xml:space="preserve">). These particles are </w:t>
      </w:r>
      <w:r w:rsidRPr="00A92574">
        <w:rPr>
          <w:rFonts w:ascii="Times New Roman" w:hAnsi="Times New Roman" w:cs="Times New Roman"/>
        </w:rPr>
        <w:lastRenderedPageBreak/>
        <w:t xml:space="preserve">found near roadways and </w:t>
      </w:r>
      <w:r w:rsidR="009B266B">
        <w:rPr>
          <w:rFonts w:ascii="Times New Roman" w:hAnsi="Times New Roman" w:cs="Times New Roman"/>
        </w:rPr>
        <w:t xml:space="preserve">other </w:t>
      </w:r>
      <w:r>
        <w:rPr>
          <w:rFonts w:ascii="Times New Roman" w:hAnsi="Times New Roman" w:cs="Times New Roman"/>
        </w:rPr>
        <w:t xml:space="preserve">sources of dust such as </w:t>
      </w:r>
      <w:r w:rsidR="009B266B">
        <w:rPr>
          <w:rFonts w:ascii="Times New Roman" w:hAnsi="Times New Roman" w:cs="Times New Roman"/>
        </w:rPr>
        <w:t xml:space="preserve">construction sites and some </w:t>
      </w:r>
      <w:r w:rsidRPr="00A92574">
        <w:rPr>
          <w:rFonts w:ascii="Times New Roman" w:hAnsi="Times New Roman" w:cs="Times New Roman"/>
        </w:rPr>
        <w:t>factories. These particles are capable of being inhaled through normal bodies and may</w:t>
      </w:r>
      <w:del w:id="16" w:author="Microsoft Office User" w:date="2014-02-27T20:21:00Z">
        <w:r w:rsidRPr="00A92574" w:rsidDel="00AE4B63">
          <w:rPr>
            <w:rFonts w:ascii="Times New Roman" w:hAnsi="Times New Roman" w:cs="Times New Roman"/>
          </w:rPr>
          <w:delText xml:space="preserve"> even</w:delText>
        </w:r>
      </w:del>
      <w:r w:rsidRPr="00A92574">
        <w:rPr>
          <w:rFonts w:ascii="Times New Roman" w:hAnsi="Times New Roman" w:cs="Times New Roman"/>
        </w:rPr>
        <w:t xml:space="preserve"> reach the lungs. Fine particles, on the other hand, are smaller than 2.5 </w:t>
      </w:r>
      <w:proofErr w:type="spellStart"/>
      <w:r w:rsidRPr="00A92574">
        <w:rPr>
          <w:rFonts w:ascii="Times New Roman" w:hAnsi="Times New Roman" w:cs="Times New Roman"/>
        </w:rPr>
        <w:t>μm</w:t>
      </w:r>
      <w:proofErr w:type="spellEnd"/>
      <w:r w:rsidRPr="00A92574">
        <w:rPr>
          <w:rFonts w:ascii="Times New Roman" w:hAnsi="Times New Roman" w:cs="Times New Roman"/>
        </w:rPr>
        <w:t xml:space="preserve"> (PM</w:t>
      </w:r>
      <w:r w:rsidRPr="00A92574">
        <w:rPr>
          <w:rFonts w:ascii="Times New Roman" w:hAnsi="Times New Roman" w:cs="Times New Roman"/>
          <w:position w:val="-3"/>
        </w:rPr>
        <w:t>2.5</w:t>
      </w:r>
      <w:r w:rsidRPr="00A92574">
        <w:rPr>
          <w:rFonts w:ascii="Times New Roman" w:hAnsi="Times New Roman" w:cs="Times New Roman"/>
        </w:rPr>
        <w:t xml:space="preserve">), and are mainly </w:t>
      </w:r>
      <w:del w:id="17" w:author="Microsoft Office User" w:date="2014-02-27T20:22:00Z">
        <w:r w:rsidRPr="00A92574" w:rsidDel="009F390D">
          <w:rPr>
            <w:rFonts w:ascii="Times New Roman" w:hAnsi="Times New Roman" w:cs="Times New Roman"/>
          </w:rPr>
          <w:delText>found after</w:delText>
        </w:r>
      </w:del>
      <w:ins w:id="18" w:author="Microsoft Office User" w:date="2014-02-27T20:22:00Z">
        <w:r w:rsidR="009F390D">
          <w:rPr>
            <w:rFonts w:ascii="Times New Roman" w:hAnsi="Times New Roman" w:cs="Times New Roman"/>
          </w:rPr>
          <w:t>formed as a product of</w:t>
        </w:r>
      </w:ins>
      <w:r w:rsidRPr="00A92574">
        <w:rPr>
          <w:rFonts w:ascii="Times New Roman" w:hAnsi="Times New Roman" w:cs="Times New Roman"/>
        </w:rPr>
        <w:t xml:space="preserve"> combustion</w:t>
      </w:r>
      <w:ins w:id="19" w:author="Microsoft Office User" w:date="2014-02-27T22:16:00Z">
        <w:r w:rsidR="000A1072">
          <w:rPr>
            <w:rFonts w:ascii="Times New Roman" w:hAnsi="Times New Roman" w:cs="Times New Roman"/>
          </w:rPr>
          <w:t>.  In and around Beijing, this combustion</w:t>
        </w:r>
      </w:ins>
      <w:del w:id="20" w:author="Microsoft Office User" w:date="2014-02-27T22:16:00Z">
        <w:r w:rsidRPr="00A92574" w:rsidDel="000A1072">
          <w:rPr>
            <w:rFonts w:ascii="Times New Roman" w:hAnsi="Times New Roman" w:cs="Times New Roman"/>
          </w:rPr>
          <w:delText xml:space="preserve">, including </w:delText>
        </w:r>
      </w:del>
      <w:del w:id="21" w:author="Microsoft Office User" w:date="2014-02-27T22:15:00Z">
        <w:r w:rsidRPr="00A92574" w:rsidDel="000A1072">
          <w:rPr>
            <w:rFonts w:ascii="Times New Roman" w:hAnsi="Times New Roman" w:cs="Times New Roman"/>
          </w:rPr>
          <w:delText xml:space="preserve">forest </w:delText>
        </w:r>
      </w:del>
      <w:del w:id="22" w:author="Microsoft Office User" w:date="2014-02-27T22:16:00Z">
        <w:r w:rsidRPr="00A92574" w:rsidDel="000A1072">
          <w:rPr>
            <w:rFonts w:ascii="Times New Roman" w:hAnsi="Times New Roman" w:cs="Times New Roman"/>
          </w:rPr>
          <w:delText>fires</w:delText>
        </w:r>
      </w:del>
      <w:ins w:id="23" w:author="Microsoft Office User" w:date="2014-02-27T22:18:00Z">
        <w:r w:rsidR="000A1072">
          <w:rPr>
            <w:rFonts w:ascii="Times New Roman" w:hAnsi="Times New Roman" w:cs="Times New Roman"/>
          </w:rPr>
          <w:t xml:space="preserve"> is primarily associated with</w:t>
        </w:r>
      </w:ins>
      <w:del w:id="24" w:author="Microsoft Office User" w:date="2014-02-27T22:18:00Z">
        <w:r w:rsidRPr="00A92574" w:rsidDel="000A1072">
          <w:rPr>
            <w:rFonts w:ascii="Times New Roman" w:hAnsi="Times New Roman" w:cs="Times New Roman"/>
          </w:rPr>
          <w:delText>,</w:delText>
        </w:r>
      </w:del>
      <w:ins w:id="25" w:author="Microsoft Office User" w:date="2014-02-27T22:18:00Z">
        <w:r w:rsidR="000A1072">
          <w:rPr>
            <w:rFonts w:ascii="Times New Roman" w:hAnsi="Times New Roman" w:cs="Times New Roman"/>
          </w:rPr>
          <w:t xml:space="preserve"> emissions</w:t>
        </w:r>
      </w:ins>
      <w:del w:id="26" w:author="Microsoft Office User" w:date="2014-02-27T22:18:00Z">
        <w:r w:rsidRPr="00A92574" w:rsidDel="000A1072">
          <w:rPr>
            <w:rFonts w:ascii="Times New Roman" w:hAnsi="Times New Roman" w:cs="Times New Roman"/>
          </w:rPr>
          <w:delText xml:space="preserve"> gas emitted</w:delText>
        </w:r>
      </w:del>
      <w:r w:rsidRPr="00A92574">
        <w:rPr>
          <w:rFonts w:ascii="Times New Roman" w:hAnsi="Times New Roman" w:cs="Times New Roman"/>
        </w:rPr>
        <w:t xml:space="preserve"> from </w:t>
      </w:r>
      <w:ins w:id="27" w:author="Microsoft Office User" w:date="2014-02-27T22:18:00Z">
        <w:r w:rsidR="000A1072">
          <w:rPr>
            <w:rFonts w:ascii="Times New Roman" w:hAnsi="Times New Roman" w:cs="Times New Roman"/>
          </w:rPr>
          <w:t xml:space="preserve">coal </w:t>
        </w:r>
      </w:ins>
      <w:r w:rsidRPr="00A92574">
        <w:rPr>
          <w:rFonts w:ascii="Times New Roman" w:hAnsi="Times New Roman" w:cs="Times New Roman"/>
        </w:rPr>
        <w:t xml:space="preserve">power plants, </w:t>
      </w:r>
      <w:ins w:id="28" w:author="Microsoft Office User" w:date="2014-02-27T22:19:00Z">
        <w:r w:rsidR="000A1072">
          <w:rPr>
            <w:rFonts w:ascii="Times New Roman" w:hAnsi="Times New Roman" w:cs="Times New Roman"/>
          </w:rPr>
          <w:t xml:space="preserve">certain types of industries and </w:t>
        </w:r>
      </w:ins>
      <w:r w:rsidRPr="00A92574">
        <w:rPr>
          <w:rFonts w:ascii="Times New Roman" w:hAnsi="Times New Roman" w:cs="Times New Roman"/>
        </w:rPr>
        <w:t xml:space="preserve">factories, and automobiles. </w:t>
      </w:r>
      <w:ins w:id="29" w:author="Microsoft Office User" w:date="2014-02-27T20:23:00Z">
        <w:r w:rsidR="009F390D">
          <w:rPr>
            <w:rFonts w:ascii="Times New Roman" w:hAnsi="Times New Roman" w:cs="Times New Roman"/>
          </w:rPr>
          <w:t xml:space="preserve">Since Beijing relies heavily on </w:t>
        </w:r>
      </w:ins>
      <w:ins w:id="30" w:author="Microsoft Office User" w:date="2014-02-27T20:24:00Z">
        <w:r w:rsidR="009F390D">
          <w:rPr>
            <w:rFonts w:ascii="Times New Roman" w:hAnsi="Times New Roman" w:cs="Times New Roman"/>
          </w:rPr>
          <w:t xml:space="preserve">the use of </w:t>
        </w:r>
      </w:ins>
      <w:ins w:id="31" w:author="Microsoft Office User" w:date="2014-02-27T20:23:00Z">
        <w:r w:rsidR="009F390D">
          <w:rPr>
            <w:rFonts w:ascii="Times New Roman" w:hAnsi="Times New Roman" w:cs="Times New Roman"/>
          </w:rPr>
          <w:t xml:space="preserve">coal for </w:t>
        </w:r>
      </w:ins>
      <w:ins w:id="32" w:author="Microsoft Office User" w:date="2014-02-27T20:24:00Z">
        <w:r w:rsidR="009F390D">
          <w:rPr>
            <w:rFonts w:ascii="Times New Roman" w:hAnsi="Times New Roman" w:cs="Times New Roman"/>
          </w:rPr>
          <w:t>power generation</w:t>
        </w:r>
      </w:ins>
      <w:ins w:id="33" w:author="Microsoft Office User" w:date="2014-02-27T20:23:00Z">
        <w:r w:rsidR="009F390D">
          <w:rPr>
            <w:rFonts w:ascii="Times New Roman" w:hAnsi="Times New Roman" w:cs="Times New Roman"/>
          </w:rPr>
          <w:t xml:space="preserve"> and hot </w:t>
        </w:r>
      </w:ins>
      <w:ins w:id="34" w:author="Microsoft Office User" w:date="2014-02-27T20:24:00Z">
        <w:r w:rsidR="009F390D">
          <w:rPr>
            <w:rFonts w:ascii="Times New Roman" w:hAnsi="Times New Roman" w:cs="Times New Roman"/>
          </w:rPr>
          <w:t xml:space="preserve">water </w:t>
        </w:r>
      </w:ins>
      <w:ins w:id="35" w:author="Microsoft Office User" w:date="2014-02-27T20:23:00Z">
        <w:r w:rsidR="009F390D">
          <w:rPr>
            <w:rFonts w:ascii="Times New Roman" w:hAnsi="Times New Roman" w:cs="Times New Roman"/>
          </w:rPr>
          <w:t>production</w:t>
        </w:r>
      </w:ins>
      <w:ins w:id="36" w:author="Microsoft Office User" w:date="2014-02-27T20:25:00Z">
        <w:r w:rsidR="009F390D">
          <w:rPr>
            <w:rFonts w:ascii="Times New Roman" w:hAnsi="Times New Roman" w:cs="Times New Roman"/>
          </w:rPr>
          <w:t xml:space="preserve"> and has seen a rapid growth in automobile and truck traffic in the last decade</w:t>
        </w:r>
      </w:ins>
      <w:ins w:id="37" w:author="Microsoft Office User" w:date="2014-02-27T20:24:00Z">
        <w:r w:rsidR="009F390D">
          <w:rPr>
            <w:rFonts w:ascii="Times New Roman" w:hAnsi="Times New Roman" w:cs="Times New Roman"/>
          </w:rPr>
          <w:t xml:space="preserve">, </w:t>
        </w:r>
      </w:ins>
      <w:ins w:id="38" w:author="Microsoft Office User" w:date="2014-02-27T20:27:00Z">
        <w:r w:rsidR="009F390D">
          <w:rPr>
            <w:rFonts w:ascii="Times New Roman" w:hAnsi="Times New Roman" w:cs="Times New Roman"/>
          </w:rPr>
          <w:t xml:space="preserve">annual average </w:t>
        </w:r>
      </w:ins>
      <w:ins w:id="39" w:author="Microsoft Office User" w:date="2014-02-27T20:24:00Z">
        <w:r w:rsidR="009F390D">
          <w:rPr>
            <w:rFonts w:ascii="Times New Roman" w:hAnsi="Times New Roman" w:cs="Times New Roman"/>
          </w:rPr>
          <w:t xml:space="preserve">PM 2.5 concentrations are </w:t>
        </w:r>
      </w:ins>
      <w:ins w:id="40" w:author="Microsoft Office User" w:date="2014-02-27T20:27:00Z">
        <w:r w:rsidR="009F390D">
          <w:rPr>
            <w:rFonts w:ascii="Times New Roman" w:hAnsi="Times New Roman" w:cs="Times New Roman"/>
          </w:rPr>
          <w:t xml:space="preserve">currently </w:t>
        </w:r>
      </w:ins>
      <w:ins w:id="41" w:author="Microsoft Office User" w:date="2014-02-27T20:24:00Z">
        <w:r w:rsidR="009F390D">
          <w:rPr>
            <w:rFonts w:ascii="Times New Roman" w:hAnsi="Times New Roman" w:cs="Times New Roman"/>
          </w:rPr>
          <w:t xml:space="preserve">some of the highest in </w:t>
        </w:r>
      </w:ins>
      <w:ins w:id="42" w:author="Microsoft Office User" w:date="2014-02-27T20:25:00Z">
        <w:r w:rsidR="009F390D">
          <w:rPr>
            <w:rFonts w:ascii="Times New Roman" w:hAnsi="Times New Roman" w:cs="Times New Roman"/>
          </w:rPr>
          <w:t>the</w:t>
        </w:r>
      </w:ins>
      <w:ins w:id="43" w:author="Microsoft Office User" w:date="2014-02-27T20:24:00Z">
        <w:r w:rsidR="009F390D">
          <w:rPr>
            <w:rFonts w:ascii="Times New Roman" w:hAnsi="Times New Roman" w:cs="Times New Roman"/>
          </w:rPr>
          <w:t xml:space="preserve"> </w:t>
        </w:r>
      </w:ins>
      <w:ins w:id="44" w:author="Microsoft Office User" w:date="2014-02-27T20:25:00Z">
        <w:r w:rsidR="009F390D">
          <w:rPr>
            <w:rFonts w:ascii="Times New Roman" w:hAnsi="Times New Roman" w:cs="Times New Roman"/>
          </w:rPr>
          <w:t xml:space="preserve">world.  </w:t>
        </w:r>
      </w:ins>
      <w:r w:rsidRPr="00A92574">
        <w:rPr>
          <w:rFonts w:ascii="Times New Roman" w:hAnsi="Times New Roman" w:cs="Times New Roman"/>
        </w:rPr>
        <w:t>PM</w:t>
      </w:r>
      <w:r w:rsidRPr="00A92574">
        <w:rPr>
          <w:rFonts w:ascii="Times New Roman" w:hAnsi="Times New Roman" w:cs="Times New Roman"/>
          <w:position w:val="-3"/>
        </w:rPr>
        <w:t xml:space="preserve">2.5 </w:t>
      </w:r>
      <w:r w:rsidRPr="00A92574">
        <w:rPr>
          <w:rFonts w:ascii="Times New Roman" w:hAnsi="Times New Roman" w:cs="Times New Roman"/>
        </w:rPr>
        <w:t>also can reduce visibility, producing haze and smog.</w:t>
      </w:r>
      <w:r w:rsidR="009B266B">
        <w:rPr>
          <w:rFonts w:ascii="Times New Roman" w:hAnsi="Times New Roman" w:cs="Times New Roman"/>
        </w:rPr>
        <w:t xml:space="preserve"> Ultrafine particles (UFP) are smaller than 100 nanometers in diameter.</w:t>
      </w:r>
    </w:p>
    <w:p w14:paraId="38E09AC7" w14:textId="545D8D79" w:rsidR="00F33928" w:rsidRDefault="009B266B"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PM 2.5</w:t>
      </w:r>
      <w:r w:rsidR="00F33928" w:rsidRPr="00A92574">
        <w:rPr>
          <w:rFonts w:ascii="Times New Roman" w:hAnsi="Times New Roman" w:cs="Times New Roman"/>
        </w:rPr>
        <w:t xml:space="preserve"> can have serious consequences on the health of individuals. Exposure to such particles can affect both one’s lungs and heart. Numerous scientific studies have linked pollution exposure to a</w:t>
      </w:r>
      <w:r w:rsidR="00F33928">
        <w:rPr>
          <w:rFonts w:ascii="Times New Roman" w:hAnsi="Times New Roman" w:cs="Times New Roman"/>
        </w:rPr>
        <w:t xml:space="preserve"> variety of problems, including p</w:t>
      </w:r>
      <w:r w:rsidR="00F33928" w:rsidRPr="00A92574">
        <w:rPr>
          <w:rFonts w:ascii="Times New Roman" w:hAnsi="Times New Roman" w:cs="Times New Roman"/>
        </w:rPr>
        <w:t xml:space="preserve">remature death in people with heart or lung disease, </w:t>
      </w:r>
      <w:r w:rsidR="00F33928">
        <w:rPr>
          <w:rFonts w:ascii="Times New Roman" w:hAnsi="Times New Roman" w:cs="Times New Roman"/>
        </w:rPr>
        <w:t>heart attacks, i</w:t>
      </w:r>
      <w:r w:rsidR="00F33928" w:rsidRPr="00A92574">
        <w:rPr>
          <w:rFonts w:ascii="Times New Roman" w:hAnsi="Times New Roman" w:cs="Times New Roman"/>
        </w:rPr>
        <w:t xml:space="preserve">rregular heartbeat, </w:t>
      </w:r>
      <w:r w:rsidR="00F33928">
        <w:rPr>
          <w:rFonts w:ascii="Times New Roman" w:hAnsi="Times New Roman" w:cs="Times New Roman"/>
        </w:rPr>
        <w:t>a</w:t>
      </w:r>
      <w:r w:rsidR="00F33928" w:rsidRPr="00A92574">
        <w:rPr>
          <w:rFonts w:ascii="Times New Roman" w:hAnsi="Times New Roman" w:cs="Times New Roman"/>
        </w:rPr>
        <w:t xml:space="preserve">ggravated asthma, </w:t>
      </w:r>
      <w:r w:rsidR="00F33928">
        <w:rPr>
          <w:rFonts w:ascii="Times New Roman" w:hAnsi="Times New Roman" w:cs="Times New Roman"/>
        </w:rPr>
        <w:t xml:space="preserve">decreased lung function, lung irritation, coughing, </w:t>
      </w:r>
      <w:r w:rsidR="00F33928" w:rsidRPr="00A92574">
        <w:rPr>
          <w:rFonts w:ascii="Times New Roman" w:hAnsi="Times New Roman" w:cs="Times New Roman"/>
        </w:rPr>
        <w:t xml:space="preserve">and difficult </w:t>
      </w:r>
      <w:commentRangeStart w:id="45"/>
      <w:r w:rsidR="00F33928" w:rsidRPr="00A92574">
        <w:rPr>
          <w:rFonts w:ascii="Times New Roman" w:hAnsi="Times New Roman" w:cs="Times New Roman"/>
        </w:rPr>
        <w:t>breathing</w:t>
      </w:r>
      <w:commentRangeEnd w:id="45"/>
      <w:r w:rsidR="00EA545D">
        <w:rPr>
          <w:rStyle w:val="CommentReference"/>
        </w:rPr>
        <w:commentReference w:id="45"/>
      </w:r>
      <w:r w:rsidR="00F33928" w:rsidRPr="00A92574">
        <w:rPr>
          <w:rFonts w:ascii="Times New Roman" w:hAnsi="Times New Roman" w:cs="Times New Roman"/>
        </w:rPr>
        <w:t>.  </w:t>
      </w:r>
    </w:p>
    <w:p w14:paraId="1B9E8EC6" w14:textId="1893D648" w:rsidR="00F33928" w:rsidRPr="00A92574" w:rsidRDefault="00F33928" w:rsidP="00F33928">
      <w:pPr>
        <w:widowControl w:val="0"/>
        <w:tabs>
          <w:tab w:val="left" w:pos="220"/>
          <w:tab w:val="left" w:pos="720"/>
        </w:tabs>
        <w:autoSpaceDE w:val="0"/>
        <w:autoSpaceDN w:val="0"/>
        <w:adjustRightInd w:val="0"/>
        <w:spacing w:after="320"/>
        <w:rPr>
          <w:rFonts w:ascii="Times New Roman" w:hAnsi="Times New Roman" w:cs="Times New Roman"/>
        </w:rPr>
      </w:pPr>
      <w:commentRangeStart w:id="46"/>
      <w:r w:rsidRPr="00A92574">
        <w:rPr>
          <w:rFonts w:ascii="Times New Roman" w:hAnsi="Times New Roman" w:cs="Times New Roman"/>
        </w:rPr>
        <w:t xml:space="preserve">Along with aggravated negative health effects, particulate matter pollution also can have </w:t>
      </w:r>
      <w:r w:rsidR="009B266B">
        <w:rPr>
          <w:rFonts w:ascii="Times New Roman" w:hAnsi="Times New Roman" w:cs="Times New Roman"/>
        </w:rPr>
        <w:t>other consequences, such as</w:t>
      </w:r>
      <w:r w:rsidRPr="00A92574">
        <w:rPr>
          <w:rFonts w:ascii="Times New Roman" w:hAnsi="Times New Roman" w:cs="Times New Roman"/>
        </w:rPr>
        <w:t xml:space="preserve"> reduced visibility, as shown in the </w:t>
      </w:r>
      <w:commentRangeEnd w:id="46"/>
      <w:r w:rsidR="00060016">
        <w:rPr>
          <w:rStyle w:val="CommentReference"/>
        </w:rPr>
        <w:commentReference w:id="46"/>
      </w:r>
      <w:r w:rsidRPr="00A92574">
        <w:rPr>
          <w:rFonts w:ascii="Times New Roman" w:hAnsi="Times New Roman" w:cs="Times New Roman"/>
        </w:rPr>
        <w:t>recent heavy pollution in Beijing in January 2013, where the pollution level reached 755 on th</w:t>
      </w:r>
      <w:r w:rsidR="009B266B">
        <w:rPr>
          <w:rFonts w:ascii="Times New Roman" w:hAnsi="Times New Roman" w:cs="Times New Roman"/>
        </w:rPr>
        <w:t xml:space="preserve">e Air Quality Index (AQI), which is significantly higher than </w:t>
      </w:r>
      <w:r w:rsidRPr="00A92574">
        <w:rPr>
          <w:rFonts w:ascii="Times New Roman" w:hAnsi="Times New Roman" w:cs="Times New Roman"/>
        </w:rPr>
        <w:t xml:space="preserve">the </w:t>
      </w:r>
      <w:r w:rsidR="009B266B">
        <w:rPr>
          <w:rFonts w:ascii="Times New Roman" w:hAnsi="Times New Roman" w:cs="Times New Roman"/>
        </w:rPr>
        <w:t xml:space="preserve">original upper limit of 500. </w:t>
      </w:r>
      <w:commentRangeStart w:id="47"/>
      <w:r w:rsidR="009B266B">
        <w:rPr>
          <w:rFonts w:ascii="Times New Roman" w:hAnsi="Times New Roman" w:cs="Times New Roman"/>
        </w:rPr>
        <w:t xml:space="preserve">Particulate matter pollution </w:t>
      </w:r>
      <w:r w:rsidRPr="00A92574">
        <w:rPr>
          <w:rFonts w:ascii="Times New Roman" w:hAnsi="Times New Roman" w:cs="Times New Roman"/>
        </w:rPr>
        <w:t>can also cause env</w:t>
      </w:r>
      <w:r w:rsidR="009B266B">
        <w:rPr>
          <w:rFonts w:ascii="Times New Roman" w:hAnsi="Times New Roman" w:cs="Times New Roman"/>
        </w:rPr>
        <w:t xml:space="preserve">ironmental damage as </w:t>
      </w:r>
      <w:r w:rsidRPr="00A92574">
        <w:rPr>
          <w:rFonts w:ascii="Times New Roman" w:hAnsi="Times New Roman" w:cs="Times New Roman"/>
        </w:rPr>
        <w:t>particles may enter bodies of water</w:t>
      </w:r>
      <w:proofErr w:type="gramStart"/>
      <w:r w:rsidRPr="00A92574">
        <w:rPr>
          <w:rFonts w:ascii="Times New Roman" w:hAnsi="Times New Roman" w:cs="Times New Roman"/>
        </w:rPr>
        <w:t>, </w:t>
      </w:r>
      <w:proofErr w:type="gramEnd"/>
      <w:r w:rsidRPr="00A92574">
        <w:rPr>
          <w:rFonts w:ascii="Times New Roman" w:hAnsi="Times New Roman" w:cs="Times New Roman"/>
        </w:rPr>
        <w:t>including rivers, streams, and lakes, making them acidic. It can change the nutrient balance in coastal waters and large river basins, as well as depleting the nut</w:t>
      </w:r>
      <w:r w:rsidR="009B266B">
        <w:rPr>
          <w:rFonts w:ascii="Times New Roman" w:hAnsi="Times New Roman" w:cs="Times New Roman"/>
        </w:rPr>
        <w:t xml:space="preserve">rients in soil. This can </w:t>
      </w:r>
      <w:r w:rsidRPr="00A92574">
        <w:rPr>
          <w:rFonts w:ascii="Times New Roman" w:hAnsi="Times New Roman" w:cs="Times New Roman"/>
        </w:rPr>
        <w:t>aff</w:t>
      </w:r>
      <w:r w:rsidR="009B266B">
        <w:rPr>
          <w:rFonts w:ascii="Times New Roman" w:hAnsi="Times New Roman" w:cs="Times New Roman"/>
        </w:rPr>
        <w:t xml:space="preserve">ect the biodiversity of </w:t>
      </w:r>
      <w:r w:rsidRPr="00A92574">
        <w:rPr>
          <w:rFonts w:ascii="Times New Roman" w:hAnsi="Times New Roman" w:cs="Times New Roman"/>
        </w:rPr>
        <w:t>ecosystem</w:t>
      </w:r>
      <w:r w:rsidR="009B266B">
        <w:rPr>
          <w:rFonts w:ascii="Times New Roman" w:hAnsi="Times New Roman" w:cs="Times New Roman"/>
        </w:rPr>
        <w:t>s</w:t>
      </w:r>
      <w:r w:rsidRPr="00A92574">
        <w:rPr>
          <w:rFonts w:ascii="Times New Roman" w:hAnsi="Times New Roman" w:cs="Times New Roman"/>
        </w:rPr>
        <w:t xml:space="preserve"> in the </w:t>
      </w:r>
      <w:r w:rsidR="009B266B">
        <w:rPr>
          <w:rFonts w:ascii="Times New Roman" w:hAnsi="Times New Roman" w:cs="Times New Roman"/>
        </w:rPr>
        <w:t xml:space="preserve">affected </w:t>
      </w:r>
      <w:r w:rsidRPr="00A92574">
        <w:rPr>
          <w:rFonts w:ascii="Times New Roman" w:hAnsi="Times New Roman" w:cs="Times New Roman"/>
        </w:rPr>
        <w:t>area. Lastly, PM</w:t>
      </w:r>
      <w:r w:rsidRPr="00A92574">
        <w:rPr>
          <w:rFonts w:ascii="Times New Roman" w:hAnsi="Times New Roman" w:cs="Times New Roman"/>
          <w:position w:val="-3"/>
        </w:rPr>
        <w:t xml:space="preserve">2.5 </w:t>
      </w:r>
      <w:r w:rsidRPr="00A92574">
        <w:rPr>
          <w:rFonts w:ascii="Times New Roman" w:hAnsi="Times New Roman" w:cs="Times New Roman"/>
        </w:rPr>
        <w:t>pollutants can stain or damage stone or other materials, including important objects such as statues and monuments.</w:t>
      </w:r>
    </w:p>
    <w:p w14:paraId="581E7C00" w14:textId="7A9040A6" w:rsidR="00F33928" w:rsidRDefault="00F33928" w:rsidP="00F33928">
      <w:pPr>
        <w:widowControl w:val="0"/>
        <w:autoSpaceDE w:val="0"/>
        <w:autoSpaceDN w:val="0"/>
        <w:adjustRightInd w:val="0"/>
        <w:spacing w:after="240"/>
        <w:rPr>
          <w:rFonts w:ascii="Times New Roman" w:hAnsi="Times New Roman" w:cs="Times New Roman"/>
        </w:rPr>
      </w:pPr>
      <w:r w:rsidRPr="00A92574">
        <w:rPr>
          <w:rFonts w:ascii="Times New Roman" w:hAnsi="Times New Roman" w:cs="Times New Roman"/>
        </w:rPr>
        <w:t xml:space="preserve">Particulate matter is detrimental to both one’s health and the environment. Most often, concentration levels of </w:t>
      </w:r>
      <w:r>
        <w:rPr>
          <w:rFonts w:ascii="Times New Roman" w:hAnsi="Times New Roman" w:cs="Times New Roman"/>
        </w:rPr>
        <w:t>PM</w:t>
      </w:r>
      <w:r w:rsidRPr="00584E23">
        <w:rPr>
          <w:rFonts w:ascii="Times New Roman" w:hAnsi="Times New Roman" w:cs="Times New Roman"/>
          <w:vertAlign w:val="subscript"/>
        </w:rPr>
        <w:t>2.5</w:t>
      </w:r>
      <w:r w:rsidRPr="00584E23">
        <w:rPr>
          <w:rFonts w:ascii="Times New Roman" w:hAnsi="Times New Roman" w:cs="Times New Roman"/>
          <w:position w:val="-3"/>
          <w:vertAlign w:val="subscript"/>
        </w:rPr>
        <w:t xml:space="preserve"> </w:t>
      </w:r>
      <w:r w:rsidRPr="00A92574">
        <w:rPr>
          <w:rFonts w:ascii="Times New Roman" w:hAnsi="Times New Roman" w:cs="Times New Roman"/>
        </w:rPr>
        <w:t xml:space="preserve">and </w:t>
      </w:r>
      <w:r>
        <w:rPr>
          <w:rFonts w:ascii="Times New Roman" w:hAnsi="Times New Roman" w:cs="Times New Roman"/>
        </w:rPr>
        <w:t>PM</w:t>
      </w:r>
      <w:r w:rsidRPr="00584E23">
        <w:rPr>
          <w:rFonts w:ascii="Times New Roman" w:hAnsi="Times New Roman" w:cs="Times New Roman"/>
          <w:vertAlign w:val="subscript"/>
        </w:rPr>
        <w:t>10</w:t>
      </w:r>
      <w:r w:rsidRPr="00A92574">
        <w:rPr>
          <w:rFonts w:ascii="Times New Roman" w:hAnsi="Times New Roman" w:cs="Times New Roman"/>
          <w:position w:val="-3"/>
        </w:rPr>
        <w:t xml:space="preserve"> </w:t>
      </w:r>
      <w:r w:rsidRPr="00A92574">
        <w:rPr>
          <w:rFonts w:ascii="Times New Roman" w:hAnsi="Times New Roman" w:cs="Times New Roman"/>
        </w:rPr>
        <w:t>are one of the most dominant pollutants in major cities, due to the constant combustion occurring inside factories and automobiles.</w:t>
      </w:r>
      <w:r>
        <w:rPr>
          <w:rFonts w:ascii="Times New Roman" w:hAnsi="Times New Roman" w:cs="Times New Roman"/>
        </w:rPr>
        <w:t xml:space="preserve"> </w:t>
      </w:r>
      <w:commentRangeEnd w:id="47"/>
      <w:r w:rsidR="00EA545D">
        <w:rPr>
          <w:rStyle w:val="CommentReference"/>
        </w:rPr>
        <w:commentReference w:id="47"/>
      </w:r>
      <w:r w:rsidRPr="007E7405">
        <w:rPr>
          <w:rFonts w:ascii="Times New Roman" w:hAnsi="Times New Roman" w:cs="Times New Roman"/>
        </w:rPr>
        <w:t xml:space="preserve">In this study, we will be focusing on PM2.5, </w:t>
      </w:r>
      <w:r w:rsidRPr="006E0F2E">
        <w:rPr>
          <w:rFonts w:ascii="Times New Roman" w:hAnsi="Times New Roman" w:cs="Times New Roman"/>
        </w:rPr>
        <w:t>a type of particulate matter that is commonly found in the location of study, Beijing, China.</w:t>
      </w:r>
    </w:p>
    <w:p w14:paraId="7837C41E" w14:textId="232EC822" w:rsidR="000D5139" w:rsidRPr="007E7405" w:rsidRDefault="00AC69C7" w:rsidP="00F33928">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This paper will </w:t>
      </w:r>
      <w:ins w:id="48" w:author="Microsoft Office User" w:date="2014-02-27T22:22:00Z">
        <w:r w:rsidR="000A1072">
          <w:rPr>
            <w:rFonts w:ascii="Times New Roman" w:hAnsi="Times New Roman" w:cs="Times New Roman"/>
          </w:rPr>
          <w:t xml:space="preserve">on occasion </w:t>
        </w:r>
      </w:ins>
      <w:r>
        <w:rPr>
          <w:rFonts w:ascii="Times New Roman" w:hAnsi="Times New Roman" w:cs="Times New Roman"/>
        </w:rPr>
        <w:t xml:space="preserve">reference air quality measures to a globally recognized standard for determining outdoor air quality developed by the US EPA and referred to as the Air Quality Index (AQI).  </w:t>
      </w:r>
      <w:r w:rsidR="00E1757A">
        <w:rPr>
          <w:rFonts w:ascii="Times New Roman" w:hAnsi="Times New Roman" w:cs="Times New Roman"/>
        </w:rPr>
        <w:t>Due to its relatively h</w:t>
      </w:r>
      <w:r w:rsidR="00632E48">
        <w:rPr>
          <w:rFonts w:ascii="Times New Roman" w:hAnsi="Times New Roman" w:cs="Times New Roman"/>
        </w:rPr>
        <w:t>igh levels</w:t>
      </w:r>
      <w:r>
        <w:rPr>
          <w:rFonts w:ascii="Times New Roman" w:hAnsi="Times New Roman" w:cs="Times New Roman"/>
        </w:rPr>
        <w:t>,</w:t>
      </w:r>
      <w:r w:rsidR="009B266B">
        <w:rPr>
          <w:rFonts w:ascii="Times New Roman" w:hAnsi="Times New Roman" w:cs="Times New Roman"/>
        </w:rPr>
        <w:t xml:space="preserve"> compared to other frequently monitored </w:t>
      </w:r>
      <w:r w:rsidR="006C1E5A">
        <w:rPr>
          <w:rFonts w:ascii="Times New Roman" w:hAnsi="Times New Roman" w:cs="Times New Roman"/>
        </w:rPr>
        <w:t xml:space="preserve">outdoor air </w:t>
      </w:r>
      <w:r>
        <w:rPr>
          <w:rFonts w:ascii="Times New Roman" w:hAnsi="Times New Roman" w:cs="Times New Roman"/>
        </w:rPr>
        <w:t xml:space="preserve">pollutants, such as Ozone and NO2, PM2.5 </w:t>
      </w:r>
      <w:r w:rsidR="006C1E5A">
        <w:rPr>
          <w:rFonts w:ascii="Times New Roman" w:hAnsi="Times New Roman" w:cs="Times New Roman"/>
        </w:rPr>
        <w:t xml:space="preserve">is </w:t>
      </w:r>
      <w:r w:rsidR="00A72112">
        <w:rPr>
          <w:rFonts w:ascii="Times New Roman" w:hAnsi="Times New Roman" w:cs="Times New Roman"/>
        </w:rPr>
        <w:t xml:space="preserve">the </w:t>
      </w:r>
      <w:r>
        <w:rPr>
          <w:rFonts w:ascii="Times New Roman" w:hAnsi="Times New Roman" w:cs="Times New Roman"/>
        </w:rPr>
        <w:t>pre</w:t>
      </w:r>
      <w:r w:rsidR="00A72112">
        <w:rPr>
          <w:rFonts w:ascii="Times New Roman" w:hAnsi="Times New Roman" w:cs="Times New Roman"/>
        </w:rPr>
        <w:t>dominant</w:t>
      </w:r>
      <w:r w:rsidR="00AA1BB3">
        <w:rPr>
          <w:rFonts w:ascii="Times New Roman" w:hAnsi="Times New Roman" w:cs="Times New Roman"/>
        </w:rPr>
        <w:t xml:space="preserve"> </w:t>
      </w:r>
      <w:r>
        <w:rPr>
          <w:rFonts w:ascii="Times New Roman" w:hAnsi="Times New Roman" w:cs="Times New Roman"/>
        </w:rPr>
        <w:t xml:space="preserve">outdoor air </w:t>
      </w:r>
      <w:r w:rsidR="00E1757A">
        <w:rPr>
          <w:rFonts w:ascii="Times New Roman" w:hAnsi="Times New Roman" w:cs="Times New Roman"/>
        </w:rPr>
        <w:t xml:space="preserve">pollutant </w:t>
      </w:r>
      <w:r w:rsidR="00A72112">
        <w:rPr>
          <w:rFonts w:ascii="Times New Roman" w:hAnsi="Times New Roman" w:cs="Times New Roman"/>
        </w:rPr>
        <w:t xml:space="preserve">used </w:t>
      </w:r>
      <w:r w:rsidR="00E1757A">
        <w:rPr>
          <w:rFonts w:ascii="Times New Roman" w:hAnsi="Times New Roman" w:cs="Times New Roman"/>
        </w:rPr>
        <w:t>to determine</w:t>
      </w:r>
      <w:r w:rsidR="00632E48">
        <w:rPr>
          <w:rFonts w:ascii="Times New Roman" w:hAnsi="Times New Roman" w:cs="Times New Roman"/>
        </w:rPr>
        <w:t xml:space="preserve"> the average hourly, 24-hour</w:t>
      </w:r>
      <w:r w:rsidR="006C1E5A">
        <w:rPr>
          <w:rFonts w:ascii="Times New Roman" w:hAnsi="Times New Roman" w:cs="Times New Roman"/>
        </w:rPr>
        <w:t xml:space="preserve"> </w:t>
      </w:r>
      <w:r>
        <w:rPr>
          <w:rFonts w:ascii="Times New Roman" w:hAnsi="Times New Roman" w:cs="Times New Roman"/>
        </w:rPr>
        <w:t xml:space="preserve">average </w:t>
      </w:r>
      <w:r w:rsidR="006C1E5A">
        <w:rPr>
          <w:rFonts w:ascii="Times New Roman" w:hAnsi="Times New Roman" w:cs="Times New Roman"/>
        </w:rPr>
        <w:t>and</w:t>
      </w:r>
      <w:r>
        <w:rPr>
          <w:rFonts w:ascii="Times New Roman" w:hAnsi="Times New Roman" w:cs="Times New Roman"/>
        </w:rPr>
        <w:t xml:space="preserve"> annual AQI</w:t>
      </w:r>
      <w:r w:rsidR="00632E48">
        <w:rPr>
          <w:rFonts w:ascii="Times New Roman" w:hAnsi="Times New Roman" w:cs="Times New Roman"/>
        </w:rPr>
        <w:t xml:space="preserve"> levels in Beijing, China</w:t>
      </w:r>
      <w:r w:rsidR="00A72112">
        <w:rPr>
          <w:rFonts w:ascii="Times New Roman" w:hAnsi="Times New Roman" w:cs="Times New Roman"/>
        </w:rPr>
        <w:t xml:space="preserve">. </w:t>
      </w:r>
      <w:r w:rsidR="00F33928">
        <w:rPr>
          <w:rFonts w:ascii="Times New Roman" w:hAnsi="Times New Roman" w:cs="Times New Roman"/>
        </w:rPr>
        <w:t xml:space="preserve">The air quality issue </w:t>
      </w:r>
      <w:r w:rsidR="00A72112">
        <w:rPr>
          <w:rFonts w:ascii="Times New Roman" w:hAnsi="Times New Roman" w:cs="Times New Roman"/>
        </w:rPr>
        <w:t>has</w:t>
      </w:r>
      <w:r w:rsidR="00632E48">
        <w:rPr>
          <w:rFonts w:ascii="Times New Roman" w:hAnsi="Times New Roman" w:cs="Times New Roman"/>
        </w:rPr>
        <w:t xml:space="preserve"> gained recent attentio</w:t>
      </w:r>
      <w:r w:rsidR="00A72112">
        <w:rPr>
          <w:rFonts w:ascii="Times New Roman" w:hAnsi="Times New Roman" w:cs="Times New Roman"/>
        </w:rPr>
        <w:t>n in Beijing due to widening</w:t>
      </w:r>
      <w:r w:rsidR="00A14855">
        <w:rPr>
          <w:rFonts w:ascii="Times New Roman" w:hAnsi="Times New Roman" w:cs="Times New Roman"/>
        </w:rPr>
        <w:t xml:space="preserve"> public </w:t>
      </w:r>
      <w:r w:rsidR="00A72112">
        <w:rPr>
          <w:rFonts w:ascii="Times New Roman" w:hAnsi="Times New Roman" w:cs="Times New Roman"/>
        </w:rPr>
        <w:t xml:space="preserve">awareness of and </w:t>
      </w:r>
      <w:r w:rsidR="00A14855">
        <w:rPr>
          <w:rFonts w:ascii="Times New Roman" w:hAnsi="Times New Roman" w:cs="Times New Roman"/>
        </w:rPr>
        <w:t xml:space="preserve">access to hourly </w:t>
      </w:r>
      <w:r w:rsidR="00A72112">
        <w:rPr>
          <w:rFonts w:ascii="Times New Roman" w:hAnsi="Times New Roman" w:cs="Times New Roman"/>
        </w:rPr>
        <w:t>average values for</w:t>
      </w:r>
      <w:r w:rsidR="00A14855">
        <w:rPr>
          <w:rFonts w:ascii="Times New Roman" w:hAnsi="Times New Roman" w:cs="Times New Roman"/>
        </w:rPr>
        <w:t xml:space="preserve"> </w:t>
      </w:r>
      <w:r w:rsidR="00632E48">
        <w:rPr>
          <w:rFonts w:ascii="Times New Roman" w:hAnsi="Times New Roman" w:cs="Times New Roman"/>
        </w:rPr>
        <w:t xml:space="preserve">PM2.5 </w:t>
      </w:r>
      <w:r w:rsidR="00A72112">
        <w:rPr>
          <w:rFonts w:ascii="Times New Roman" w:hAnsi="Times New Roman" w:cs="Times New Roman"/>
        </w:rPr>
        <w:t xml:space="preserve">from multiple </w:t>
      </w:r>
      <w:r w:rsidR="00632E48">
        <w:rPr>
          <w:rFonts w:ascii="Times New Roman" w:hAnsi="Times New Roman" w:cs="Times New Roman"/>
        </w:rPr>
        <w:t>monitoring</w:t>
      </w:r>
      <w:r w:rsidR="00A72112">
        <w:rPr>
          <w:rFonts w:ascii="Times New Roman" w:hAnsi="Times New Roman" w:cs="Times New Roman"/>
        </w:rPr>
        <w:t xml:space="preserve"> sites</w:t>
      </w:r>
      <w:r w:rsidR="00A14855">
        <w:rPr>
          <w:rFonts w:ascii="Times New Roman" w:hAnsi="Times New Roman" w:cs="Times New Roman"/>
        </w:rPr>
        <w:t xml:space="preserve"> </w:t>
      </w:r>
      <w:r w:rsidR="00A72112">
        <w:rPr>
          <w:rFonts w:ascii="Times New Roman" w:hAnsi="Times New Roman" w:cs="Times New Roman"/>
        </w:rPr>
        <w:t xml:space="preserve">run </w:t>
      </w:r>
      <w:r w:rsidR="00A14855">
        <w:rPr>
          <w:rFonts w:ascii="Times New Roman" w:hAnsi="Times New Roman" w:cs="Times New Roman"/>
        </w:rPr>
        <w:t>by the Chinese Ministry of Environmental P</w:t>
      </w:r>
      <w:r w:rsidR="00E1757A">
        <w:rPr>
          <w:rFonts w:ascii="Times New Roman" w:hAnsi="Times New Roman" w:cs="Times New Roman"/>
        </w:rPr>
        <w:t>rotection and</w:t>
      </w:r>
      <w:del w:id="49" w:author="Microsoft Office User" w:date="2014-02-27T22:23:00Z">
        <w:r w:rsidR="00E1757A" w:rsidDel="00060016">
          <w:rPr>
            <w:rFonts w:ascii="Times New Roman" w:hAnsi="Times New Roman" w:cs="Times New Roman"/>
          </w:rPr>
          <w:delText xml:space="preserve"> </w:delText>
        </w:r>
        <w:r w:rsidR="00A72112" w:rsidDel="00060016">
          <w:rPr>
            <w:rFonts w:ascii="Times New Roman" w:hAnsi="Times New Roman" w:cs="Times New Roman"/>
          </w:rPr>
          <w:delText>one monitoring site</w:delText>
        </w:r>
      </w:del>
      <w:r w:rsidR="00A72112">
        <w:rPr>
          <w:rFonts w:ascii="Times New Roman" w:hAnsi="Times New Roman" w:cs="Times New Roman"/>
        </w:rPr>
        <w:t xml:space="preserve"> at the US Embassy.  P</w:t>
      </w:r>
      <w:r w:rsidR="00A14855">
        <w:rPr>
          <w:rFonts w:ascii="Times New Roman" w:hAnsi="Times New Roman" w:cs="Times New Roman"/>
        </w:rPr>
        <w:t>oor</w:t>
      </w:r>
      <w:r w:rsidR="00632E48">
        <w:rPr>
          <w:rFonts w:ascii="Times New Roman" w:hAnsi="Times New Roman" w:cs="Times New Roman"/>
        </w:rPr>
        <w:t xml:space="preserve"> air quality events </w:t>
      </w:r>
      <w:r w:rsidR="00E1757A">
        <w:rPr>
          <w:rFonts w:ascii="Times New Roman" w:hAnsi="Times New Roman" w:cs="Times New Roman"/>
        </w:rPr>
        <w:t>in Beijing</w:t>
      </w:r>
      <w:r w:rsidR="00A72112">
        <w:rPr>
          <w:rFonts w:ascii="Times New Roman" w:hAnsi="Times New Roman" w:cs="Times New Roman"/>
        </w:rPr>
        <w:t xml:space="preserve"> are quite frequent and</w:t>
      </w:r>
      <w:r>
        <w:rPr>
          <w:rFonts w:ascii="Times New Roman" w:hAnsi="Times New Roman" w:cs="Times New Roman"/>
        </w:rPr>
        <w:t xml:space="preserve"> depending on weather conditions, can last</w:t>
      </w:r>
      <w:r w:rsidR="00E1757A">
        <w:rPr>
          <w:rFonts w:ascii="Times New Roman" w:hAnsi="Times New Roman" w:cs="Times New Roman"/>
        </w:rPr>
        <w:t xml:space="preserve"> up to </w:t>
      </w:r>
      <w:r w:rsidR="00A72112">
        <w:rPr>
          <w:rFonts w:ascii="Times New Roman" w:hAnsi="Times New Roman" w:cs="Times New Roman"/>
        </w:rPr>
        <w:t>a week</w:t>
      </w:r>
      <w:r w:rsidR="00F33928">
        <w:rPr>
          <w:rFonts w:ascii="Times New Roman" w:hAnsi="Times New Roman" w:cs="Times New Roman"/>
        </w:rPr>
        <w:t xml:space="preserve"> w</w:t>
      </w:r>
      <w:r>
        <w:rPr>
          <w:rFonts w:ascii="Times New Roman" w:hAnsi="Times New Roman" w:cs="Times New Roman"/>
        </w:rPr>
        <w:t>ith “Hazardous” PM 2.5 levels</w:t>
      </w:r>
      <w:r w:rsidR="00A72112">
        <w:rPr>
          <w:rFonts w:ascii="Times New Roman" w:hAnsi="Times New Roman" w:cs="Times New Roman"/>
        </w:rPr>
        <w:t xml:space="preserve"> </w:t>
      </w:r>
      <w:r>
        <w:rPr>
          <w:rFonts w:ascii="Times New Roman" w:hAnsi="Times New Roman" w:cs="Times New Roman"/>
        </w:rPr>
        <w:t xml:space="preserve">in excess of 300 </w:t>
      </w:r>
      <w:r w:rsidRPr="007E7405">
        <w:rPr>
          <w:rFonts w:ascii="Times New Roman" w:hAnsi="Times New Roman" w:cs="Times New Roman"/>
        </w:rPr>
        <w:t>µg/m3</w:t>
      </w:r>
      <w:r>
        <w:rPr>
          <w:rFonts w:ascii="Times New Roman" w:hAnsi="Times New Roman" w:cs="Times New Roman"/>
        </w:rPr>
        <w:t xml:space="preserve"> </w:t>
      </w:r>
      <w:r w:rsidR="00A72112">
        <w:rPr>
          <w:rFonts w:ascii="Times New Roman" w:hAnsi="Times New Roman" w:cs="Times New Roman"/>
        </w:rPr>
        <w:t>and on some occasions have</w:t>
      </w:r>
      <w:r w:rsidR="00E1757A">
        <w:rPr>
          <w:rFonts w:ascii="Times New Roman" w:hAnsi="Times New Roman" w:cs="Times New Roman"/>
        </w:rPr>
        <w:t xml:space="preserve"> exceed</w:t>
      </w:r>
      <w:r w:rsidR="00A72112">
        <w:rPr>
          <w:rFonts w:ascii="Times New Roman" w:hAnsi="Times New Roman" w:cs="Times New Roman"/>
        </w:rPr>
        <w:t>ed</w:t>
      </w:r>
      <w:r w:rsidR="00A14855">
        <w:rPr>
          <w:rFonts w:ascii="Times New Roman" w:hAnsi="Times New Roman" w:cs="Times New Roman"/>
        </w:rPr>
        <w:t xml:space="preserve"> </w:t>
      </w:r>
      <w:r>
        <w:rPr>
          <w:rFonts w:ascii="Times New Roman" w:hAnsi="Times New Roman" w:cs="Times New Roman"/>
        </w:rPr>
        <w:t xml:space="preserve">500 µg/m3.  Beijing has experienced a number of days with PM 2.5 concentrations in excess of 500 </w:t>
      </w:r>
      <w:r w:rsidRPr="007E7405">
        <w:rPr>
          <w:rFonts w:ascii="Times New Roman" w:hAnsi="Times New Roman" w:cs="Times New Roman"/>
        </w:rPr>
        <w:t>µg/m3</w:t>
      </w:r>
      <w:r>
        <w:rPr>
          <w:rFonts w:ascii="Times New Roman" w:hAnsi="Times New Roman" w:cs="Times New Roman"/>
        </w:rPr>
        <w:t>, which have resulted in the AQI going</w:t>
      </w:r>
      <w:r w:rsidR="00E1757A">
        <w:rPr>
          <w:rFonts w:ascii="Times New Roman" w:hAnsi="Times New Roman" w:cs="Times New Roman"/>
        </w:rPr>
        <w:t xml:space="preserve"> above </w:t>
      </w:r>
      <w:r w:rsidR="00A14855">
        <w:rPr>
          <w:rFonts w:ascii="Times New Roman" w:hAnsi="Times New Roman" w:cs="Times New Roman"/>
        </w:rPr>
        <w:t xml:space="preserve">the AQI scale </w:t>
      </w:r>
      <w:r w:rsidR="00E1757A">
        <w:rPr>
          <w:rFonts w:ascii="Times New Roman" w:hAnsi="Times New Roman" w:cs="Times New Roman"/>
        </w:rPr>
        <w:t xml:space="preserve">maximum </w:t>
      </w:r>
      <w:r w:rsidR="00A14855">
        <w:rPr>
          <w:rFonts w:ascii="Times New Roman" w:hAnsi="Times New Roman" w:cs="Times New Roman"/>
        </w:rPr>
        <w:t>of 500</w:t>
      </w:r>
      <w:r w:rsidR="00A72112">
        <w:rPr>
          <w:rFonts w:ascii="Times New Roman" w:hAnsi="Times New Roman" w:cs="Times New Roman"/>
        </w:rPr>
        <w:t>,</w:t>
      </w:r>
      <w:r w:rsidR="00A14855">
        <w:rPr>
          <w:rFonts w:ascii="Times New Roman" w:hAnsi="Times New Roman" w:cs="Times New Roman"/>
        </w:rPr>
        <w:t xml:space="preserve"> </w:t>
      </w:r>
      <w:r>
        <w:rPr>
          <w:rFonts w:ascii="Times New Roman" w:hAnsi="Times New Roman" w:cs="Times New Roman"/>
        </w:rPr>
        <w:t>and this has</w:t>
      </w:r>
      <w:r w:rsidR="00A14855">
        <w:rPr>
          <w:rFonts w:ascii="Times New Roman" w:hAnsi="Times New Roman" w:cs="Times New Roman"/>
        </w:rPr>
        <w:t xml:space="preserve"> recently </w:t>
      </w:r>
      <w:r w:rsidR="00AA1BB3">
        <w:rPr>
          <w:rFonts w:ascii="Times New Roman" w:hAnsi="Times New Roman" w:cs="Times New Roman"/>
        </w:rPr>
        <w:t xml:space="preserve">gained significant </w:t>
      </w:r>
      <w:r w:rsidR="00E1757A">
        <w:rPr>
          <w:rFonts w:ascii="Times New Roman" w:hAnsi="Times New Roman" w:cs="Times New Roman"/>
        </w:rPr>
        <w:t>media attention and h</w:t>
      </w:r>
      <w:r w:rsidR="00A14855">
        <w:rPr>
          <w:rFonts w:ascii="Times New Roman" w:hAnsi="Times New Roman" w:cs="Times New Roman"/>
        </w:rPr>
        <w:t xml:space="preserve">as resulted in a higher level of </w:t>
      </w:r>
      <w:r w:rsidR="00AA1BB3">
        <w:rPr>
          <w:rFonts w:ascii="Times New Roman" w:hAnsi="Times New Roman" w:cs="Times New Roman"/>
        </w:rPr>
        <w:t>public</w:t>
      </w:r>
      <w:r w:rsidR="00A72112">
        <w:rPr>
          <w:rFonts w:ascii="Times New Roman" w:hAnsi="Times New Roman" w:cs="Times New Roman"/>
        </w:rPr>
        <w:t xml:space="preserve"> concern</w:t>
      </w:r>
      <w:r>
        <w:rPr>
          <w:rFonts w:ascii="Times New Roman" w:hAnsi="Times New Roman" w:cs="Times New Roman"/>
        </w:rPr>
        <w:t xml:space="preserve"> regarding air quality</w:t>
      </w:r>
      <w:r w:rsidR="00AA1BB3">
        <w:rPr>
          <w:rFonts w:ascii="Times New Roman" w:hAnsi="Times New Roman" w:cs="Times New Roman"/>
        </w:rPr>
        <w:t xml:space="preserve">.  </w:t>
      </w:r>
      <w:r>
        <w:rPr>
          <w:rFonts w:ascii="Times New Roman" w:hAnsi="Times New Roman" w:cs="Times New Roman"/>
        </w:rPr>
        <w:t>Prior to the end of the school year in 2013</w:t>
      </w:r>
      <w:r w:rsidR="006252C7">
        <w:rPr>
          <w:rFonts w:ascii="Times New Roman" w:hAnsi="Times New Roman" w:cs="Times New Roman"/>
        </w:rPr>
        <w:t xml:space="preserve"> at the International School of Beijing, h</w:t>
      </w:r>
      <w:r w:rsidR="00F33928">
        <w:rPr>
          <w:rFonts w:ascii="Times New Roman" w:hAnsi="Times New Roman" w:cs="Times New Roman"/>
        </w:rPr>
        <w:t>igh concentrations</w:t>
      </w:r>
      <w:r w:rsidR="00617FC5">
        <w:rPr>
          <w:rFonts w:ascii="Times New Roman" w:hAnsi="Times New Roman" w:cs="Times New Roman"/>
        </w:rPr>
        <w:t xml:space="preserve"> of PM2.5 </w:t>
      </w:r>
      <w:r w:rsidR="006252C7">
        <w:rPr>
          <w:rFonts w:ascii="Times New Roman" w:hAnsi="Times New Roman" w:cs="Times New Roman"/>
        </w:rPr>
        <w:t xml:space="preserve">in excess of 150 </w:t>
      </w:r>
      <w:r w:rsidR="006252C7" w:rsidRPr="007E7405">
        <w:rPr>
          <w:rFonts w:ascii="Times New Roman" w:hAnsi="Times New Roman" w:cs="Times New Roman"/>
        </w:rPr>
        <w:t>µg/m3</w:t>
      </w:r>
      <w:r w:rsidR="006252C7">
        <w:rPr>
          <w:rFonts w:ascii="Times New Roman" w:hAnsi="Times New Roman" w:cs="Times New Roman"/>
        </w:rPr>
        <w:t xml:space="preserve"> </w:t>
      </w:r>
      <w:r w:rsidR="00617FC5">
        <w:rPr>
          <w:rFonts w:ascii="Times New Roman" w:hAnsi="Times New Roman" w:cs="Times New Roman"/>
        </w:rPr>
        <w:t>w</w:t>
      </w:r>
      <w:r w:rsidR="00F33928">
        <w:rPr>
          <w:rFonts w:ascii="Times New Roman" w:hAnsi="Times New Roman" w:cs="Times New Roman"/>
        </w:rPr>
        <w:t xml:space="preserve">ere detected </w:t>
      </w:r>
      <w:ins w:id="50" w:author="Microsoft Office User" w:date="2014-02-27T22:26:00Z">
        <w:r w:rsidR="00060016">
          <w:rPr>
            <w:rFonts w:ascii="Times New Roman" w:hAnsi="Times New Roman" w:cs="Times New Roman"/>
          </w:rPr>
          <w:t xml:space="preserve">using both the TSI AM510 </w:t>
        </w:r>
        <w:r w:rsidR="00060016">
          <w:rPr>
            <w:rFonts w:ascii="Times New Roman" w:hAnsi="Times New Roman" w:cs="Times New Roman"/>
          </w:rPr>
          <w:lastRenderedPageBreak/>
          <w:t xml:space="preserve">Monitor and the </w:t>
        </w:r>
        <w:proofErr w:type="spellStart"/>
        <w:r w:rsidR="00060016">
          <w:rPr>
            <w:rFonts w:ascii="Times New Roman" w:hAnsi="Times New Roman" w:cs="Times New Roman"/>
          </w:rPr>
          <w:t>DustTrak</w:t>
        </w:r>
        <w:proofErr w:type="spellEnd"/>
        <w:r w:rsidR="00060016">
          <w:rPr>
            <w:rFonts w:ascii="Times New Roman" w:hAnsi="Times New Roman" w:cs="Times New Roman"/>
          </w:rPr>
          <w:t xml:space="preserve"> II </w:t>
        </w:r>
      </w:ins>
      <w:r w:rsidR="00F33928">
        <w:rPr>
          <w:rFonts w:ascii="Times New Roman" w:hAnsi="Times New Roman" w:cs="Times New Roman"/>
        </w:rPr>
        <w:t>in</w:t>
      </w:r>
      <w:r w:rsidR="00617FC5">
        <w:rPr>
          <w:rFonts w:ascii="Times New Roman" w:hAnsi="Times New Roman" w:cs="Times New Roman"/>
        </w:rPr>
        <w:t xml:space="preserve"> </w:t>
      </w:r>
      <w:r w:rsidR="00F33928">
        <w:rPr>
          <w:rFonts w:ascii="Times New Roman" w:hAnsi="Times New Roman" w:cs="Times New Roman"/>
        </w:rPr>
        <w:t xml:space="preserve">classrooms, hallways and </w:t>
      </w:r>
      <w:r w:rsidR="006252C7">
        <w:rPr>
          <w:rFonts w:ascii="Times New Roman" w:hAnsi="Times New Roman" w:cs="Times New Roman"/>
        </w:rPr>
        <w:t xml:space="preserve">other large spaces </w:t>
      </w:r>
      <w:r w:rsidR="00A72112">
        <w:rPr>
          <w:rFonts w:ascii="Times New Roman" w:hAnsi="Times New Roman" w:cs="Times New Roman"/>
        </w:rPr>
        <w:t>on days with exceptio</w:t>
      </w:r>
      <w:r w:rsidR="00F33928">
        <w:rPr>
          <w:rFonts w:ascii="Times New Roman" w:hAnsi="Times New Roman" w:cs="Times New Roman"/>
        </w:rPr>
        <w:t xml:space="preserve">nally high outdoor PM 2.5 concentrations.  These periods of poor indoor air quality </w:t>
      </w:r>
      <w:r w:rsidR="00E1757A">
        <w:rPr>
          <w:rFonts w:ascii="Times New Roman" w:hAnsi="Times New Roman" w:cs="Times New Roman"/>
        </w:rPr>
        <w:t xml:space="preserve">were of growing concern to the students, parents, faculty and staff. </w:t>
      </w:r>
      <w:r w:rsidR="00F33928">
        <w:rPr>
          <w:rFonts w:ascii="Times New Roman" w:hAnsi="Times New Roman" w:cs="Times New Roman"/>
        </w:rPr>
        <w:t xml:space="preserve"> It was determined </w:t>
      </w:r>
      <w:ins w:id="51" w:author="Dane" w:date="2014-02-27T15:42:00Z">
        <w:r w:rsidR="005E5C03">
          <w:rPr>
            <w:rFonts w:ascii="Times New Roman" w:hAnsi="Times New Roman" w:cs="Times New Roman"/>
          </w:rPr>
          <w:t xml:space="preserve">how was this determined? </w:t>
        </w:r>
      </w:ins>
      <w:commentRangeStart w:id="52"/>
      <w:proofErr w:type="gramStart"/>
      <w:r w:rsidR="00F33928">
        <w:rPr>
          <w:rFonts w:ascii="Times New Roman" w:hAnsi="Times New Roman" w:cs="Times New Roman"/>
        </w:rPr>
        <w:t>that</w:t>
      </w:r>
      <w:commentRangeEnd w:id="52"/>
      <w:proofErr w:type="gramEnd"/>
      <w:r w:rsidR="00DB108B">
        <w:rPr>
          <w:rStyle w:val="CommentReference"/>
        </w:rPr>
        <w:commentReference w:id="52"/>
      </w:r>
      <w:r w:rsidR="00F33928">
        <w:rPr>
          <w:rFonts w:ascii="Times New Roman" w:hAnsi="Times New Roman" w:cs="Times New Roman"/>
        </w:rPr>
        <w:t xml:space="preserve"> p</w:t>
      </w:r>
      <w:r w:rsidR="00AA1BB3">
        <w:rPr>
          <w:rFonts w:ascii="Times New Roman" w:hAnsi="Times New Roman" w:cs="Times New Roman"/>
        </w:rPr>
        <w:t xml:space="preserve">oor indoor air </w:t>
      </w:r>
      <w:r w:rsidR="000D5139" w:rsidRPr="00A92574">
        <w:rPr>
          <w:rFonts w:ascii="Times New Roman" w:hAnsi="Times New Roman" w:cs="Times New Roman"/>
        </w:rPr>
        <w:t>quality</w:t>
      </w:r>
      <w:r w:rsidR="00F33928">
        <w:rPr>
          <w:rFonts w:ascii="Times New Roman" w:hAnsi="Times New Roman" w:cs="Times New Roman"/>
        </w:rPr>
        <w:t xml:space="preserve"> was the result of in</w:t>
      </w:r>
      <w:r w:rsidR="006252C7">
        <w:rPr>
          <w:rFonts w:ascii="Times New Roman" w:hAnsi="Times New Roman" w:cs="Times New Roman"/>
        </w:rPr>
        <w:t>adequate f</w:t>
      </w:r>
      <w:r w:rsidR="00617FC5">
        <w:rPr>
          <w:rFonts w:ascii="Times New Roman" w:hAnsi="Times New Roman" w:cs="Times New Roman"/>
        </w:rPr>
        <w:t>iltration</w:t>
      </w:r>
      <w:r w:rsidR="006252C7">
        <w:rPr>
          <w:rFonts w:ascii="Times New Roman" w:hAnsi="Times New Roman" w:cs="Times New Roman"/>
        </w:rPr>
        <w:t xml:space="preserve"> of fresh air intakes by existing air handling units</w:t>
      </w:r>
      <w:r w:rsidR="00617FC5">
        <w:rPr>
          <w:rFonts w:ascii="Times New Roman" w:hAnsi="Times New Roman" w:cs="Times New Roman"/>
        </w:rPr>
        <w:t xml:space="preserve"> and </w:t>
      </w:r>
      <w:r w:rsidR="00F33928">
        <w:rPr>
          <w:rFonts w:ascii="Times New Roman" w:hAnsi="Times New Roman" w:cs="Times New Roman"/>
        </w:rPr>
        <w:t xml:space="preserve">periods of negative </w:t>
      </w:r>
      <w:r w:rsidR="00617FC5">
        <w:rPr>
          <w:rFonts w:ascii="Times New Roman" w:hAnsi="Times New Roman" w:cs="Times New Roman"/>
        </w:rPr>
        <w:t>building pressurization</w:t>
      </w:r>
      <w:r w:rsidR="00F33928">
        <w:rPr>
          <w:rFonts w:ascii="Times New Roman" w:hAnsi="Times New Roman" w:cs="Times New Roman"/>
        </w:rPr>
        <w:t xml:space="preserve"> resulting in </w:t>
      </w:r>
      <w:r w:rsidR="006252C7">
        <w:rPr>
          <w:rFonts w:ascii="Times New Roman" w:hAnsi="Times New Roman" w:cs="Times New Roman"/>
        </w:rPr>
        <w:t xml:space="preserve">a </w:t>
      </w:r>
      <w:r w:rsidR="00F33928">
        <w:rPr>
          <w:rFonts w:ascii="Times New Roman" w:hAnsi="Times New Roman" w:cs="Times New Roman"/>
        </w:rPr>
        <w:t>significant infiltration of polluted air into the building</w:t>
      </w:r>
      <w:r w:rsidR="00617FC5">
        <w:rPr>
          <w:rFonts w:ascii="Times New Roman" w:hAnsi="Times New Roman" w:cs="Times New Roman"/>
        </w:rPr>
        <w:t xml:space="preserve">. </w:t>
      </w:r>
    </w:p>
    <w:p w14:paraId="0E6BBE1E" w14:textId="468B35E2" w:rsidR="000D5139" w:rsidRPr="00A92574" w:rsidRDefault="00584E23" w:rsidP="000D5139">
      <w:pPr>
        <w:contextualSpacing/>
        <w:rPr>
          <w:rFonts w:ascii="Times New Roman" w:hAnsi="Times New Roman" w:cs="Times New Roman"/>
        </w:rPr>
      </w:pPr>
      <w:r>
        <w:rPr>
          <w:rFonts w:ascii="Times New Roman" w:hAnsi="Times New Roman" w:cs="Times New Roman"/>
        </w:rPr>
        <w:t>The</w:t>
      </w:r>
      <w:r w:rsidR="00A92574" w:rsidRPr="00A92574">
        <w:rPr>
          <w:rFonts w:ascii="Times New Roman" w:hAnsi="Times New Roman" w:cs="Times New Roman"/>
        </w:rPr>
        <w:t xml:space="preserve"> air handling system upgrades </w:t>
      </w:r>
      <w:r w:rsidR="000D5139" w:rsidRPr="00A92574">
        <w:rPr>
          <w:rFonts w:ascii="Times New Roman" w:hAnsi="Times New Roman" w:cs="Times New Roman"/>
        </w:rPr>
        <w:t>at the International School of Beijing primarily consist</w:t>
      </w:r>
      <w:r w:rsidR="00A92574" w:rsidRPr="00A92574">
        <w:rPr>
          <w:rFonts w:ascii="Times New Roman" w:hAnsi="Times New Roman" w:cs="Times New Roman"/>
        </w:rPr>
        <w:t xml:space="preserve">ed </w:t>
      </w:r>
      <w:r w:rsidR="000D5139" w:rsidRPr="00A92574">
        <w:rPr>
          <w:rFonts w:ascii="Times New Roman" w:hAnsi="Times New Roman" w:cs="Times New Roman"/>
        </w:rPr>
        <w:t xml:space="preserve">of </w:t>
      </w:r>
      <w:commentRangeStart w:id="53"/>
      <w:r w:rsidR="005D6CE1">
        <w:rPr>
          <w:rFonts w:ascii="Times New Roman" w:hAnsi="Times New Roman" w:cs="Times New Roman"/>
        </w:rPr>
        <w:t>change</w:t>
      </w:r>
      <w:commentRangeEnd w:id="53"/>
      <w:r w:rsidR="00DB108B">
        <w:rPr>
          <w:rStyle w:val="CommentReference"/>
        </w:rPr>
        <w:commentReference w:id="53"/>
      </w:r>
      <w:r w:rsidR="005D6CE1">
        <w:rPr>
          <w:rFonts w:ascii="Times New Roman" w:hAnsi="Times New Roman" w:cs="Times New Roman"/>
        </w:rPr>
        <w:t xml:space="preserve"> from a </w:t>
      </w:r>
      <w:commentRangeStart w:id="54"/>
      <w:r w:rsidR="005D6CE1">
        <w:rPr>
          <w:rFonts w:ascii="Times New Roman" w:hAnsi="Times New Roman" w:cs="Times New Roman"/>
        </w:rPr>
        <w:t xml:space="preserve">2-stage </w:t>
      </w:r>
      <w:commentRangeEnd w:id="54"/>
      <w:r w:rsidR="009B76F5">
        <w:rPr>
          <w:rStyle w:val="CommentReference"/>
        </w:rPr>
        <w:commentReference w:id="54"/>
      </w:r>
      <w:r w:rsidR="005D6CE1">
        <w:rPr>
          <w:rFonts w:ascii="Times New Roman" w:hAnsi="Times New Roman" w:cs="Times New Roman"/>
        </w:rPr>
        <w:t xml:space="preserve">to 3-stage filtration system, which allowed </w:t>
      </w:r>
      <w:r w:rsidR="000D5139" w:rsidRPr="00A92574">
        <w:rPr>
          <w:rFonts w:ascii="Times New Roman" w:hAnsi="Times New Roman" w:cs="Times New Roman"/>
        </w:rPr>
        <w:t>the installation of H</w:t>
      </w:r>
      <w:r w:rsidR="00A92574" w:rsidRPr="00A92574">
        <w:rPr>
          <w:rFonts w:ascii="Times New Roman" w:hAnsi="Times New Roman" w:cs="Times New Roman"/>
        </w:rPr>
        <w:t>igh-Efficiency Particulate A</w:t>
      </w:r>
      <w:r w:rsidR="000D5139" w:rsidRPr="00A92574">
        <w:rPr>
          <w:rFonts w:ascii="Times New Roman" w:hAnsi="Times New Roman" w:cs="Times New Roman"/>
        </w:rPr>
        <w:t>bsorption (HEPA) H-14 air filters</w:t>
      </w:r>
      <w:r w:rsidR="005D6CE1">
        <w:rPr>
          <w:rFonts w:ascii="Times New Roman" w:hAnsi="Times New Roman" w:cs="Times New Roman"/>
        </w:rPr>
        <w:t xml:space="preserve"> at the 3</w:t>
      </w:r>
      <w:r w:rsidR="005D6CE1" w:rsidRPr="005D6CE1">
        <w:rPr>
          <w:rFonts w:ascii="Times New Roman" w:hAnsi="Times New Roman" w:cs="Times New Roman"/>
          <w:vertAlign w:val="superscript"/>
        </w:rPr>
        <w:t>rd</w:t>
      </w:r>
      <w:r w:rsidR="005D6CE1">
        <w:rPr>
          <w:rFonts w:ascii="Times New Roman" w:hAnsi="Times New Roman" w:cs="Times New Roman"/>
        </w:rPr>
        <w:t xml:space="preserve"> stage</w:t>
      </w:r>
      <w:r w:rsidR="000D5139" w:rsidRPr="00A92574">
        <w:rPr>
          <w:rFonts w:ascii="Times New Roman" w:hAnsi="Times New Roman" w:cs="Times New Roman"/>
        </w:rPr>
        <w:t xml:space="preserve">. HEPA is a type of air filter, or the collective group of air filters that meet the HEPA standard. The HEPA class H-14 filter implies that the filter separates &gt; 99.995% of particles with the size as small as 0.3 </w:t>
      </w:r>
      <w:commentRangeStart w:id="55"/>
      <w:r w:rsidR="000D5139" w:rsidRPr="00A92574">
        <w:rPr>
          <w:rFonts w:ascii="Times New Roman" w:hAnsi="Times New Roman" w:cs="Times New Roman"/>
        </w:rPr>
        <w:t>µm</w:t>
      </w:r>
      <w:commentRangeEnd w:id="55"/>
      <w:r w:rsidR="000A0DCE">
        <w:rPr>
          <w:rStyle w:val="CommentReference"/>
        </w:rPr>
        <w:commentReference w:id="55"/>
      </w:r>
      <w:r w:rsidR="000D5139" w:rsidRPr="00A92574">
        <w:rPr>
          <w:rFonts w:ascii="Times New Roman" w:hAnsi="Times New Roman" w:cs="Times New Roman"/>
        </w:rPr>
        <w:t xml:space="preserve">. </w:t>
      </w:r>
    </w:p>
    <w:p w14:paraId="56694B41" w14:textId="77777777" w:rsidR="000D5139" w:rsidRPr="007E7405" w:rsidRDefault="000D5139" w:rsidP="000D5139">
      <w:pPr>
        <w:contextualSpacing/>
        <w:rPr>
          <w:rFonts w:ascii="Times New Roman" w:hAnsi="Times New Roman" w:cs="Times New Roman"/>
        </w:rPr>
      </w:pPr>
    </w:p>
    <w:p w14:paraId="2078EBF5" w14:textId="2380B1B1" w:rsidR="000D5139" w:rsidRPr="007E7405" w:rsidRDefault="006252C7" w:rsidP="000D5139">
      <w:pPr>
        <w:contextualSpacing/>
        <w:rPr>
          <w:rFonts w:ascii="Times New Roman" w:hAnsi="Times New Roman" w:cs="Times New Roman"/>
        </w:rPr>
      </w:pPr>
      <w:r>
        <w:rPr>
          <w:rFonts w:ascii="Times New Roman" w:hAnsi="Times New Roman" w:cs="Times New Roman"/>
        </w:rPr>
        <w:t xml:space="preserve">The first phase </w:t>
      </w:r>
      <w:commentRangeStart w:id="56"/>
      <w:r>
        <w:rPr>
          <w:rFonts w:ascii="Times New Roman" w:hAnsi="Times New Roman" w:cs="Times New Roman"/>
        </w:rPr>
        <w:t>of</w:t>
      </w:r>
      <w:commentRangeEnd w:id="56"/>
      <w:r w:rsidR="000A0DCE">
        <w:rPr>
          <w:rStyle w:val="CommentReference"/>
        </w:rPr>
        <w:commentReference w:id="56"/>
      </w:r>
      <w:r>
        <w:rPr>
          <w:rFonts w:ascii="Times New Roman" w:hAnsi="Times New Roman" w:cs="Times New Roman"/>
        </w:rPr>
        <w:t xml:space="preserve"> </w:t>
      </w:r>
      <w:r w:rsidR="005D6CE1">
        <w:rPr>
          <w:rFonts w:ascii="Times New Roman" w:hAnsi="Times New Roman" w:cs="Times New Roman"/>
        </w:rPr>
        <w:t xml:space="preserve">the planned upgrades included </w:t>
      </w:r>
      <w:r>
        <w:rPr>
          <w:rFonts w:ascii="Times New Roman" w:hAnsi="Times New Roman" w:cs="Times New Roman"/>
        </w:rPr>
        <w:t>installing 35 new AHUs</w:t>
      </w:r>
      <w:r w:rsidR="000D5139" w:rsidRPr="007E7405">
        <w:rPr>
          <w:rFonts w:ascii="Times New Roman" w:hAnsi="Times New Roman" w:cs="Times New Roman"/>
        </w:rPr>
        <w:t xml:space="preserve"> </w:t>
      </w:r>
      <w:r w:rsidR="005D6CE1">
        <w:rPr>
          <w:rFonts w:ascii="Times New Roman" w:hAnsi="Times New Roman" w:cs="Times New Roman"/>
        </w:rPr>
        <w:t xml:space="preserve">to affect </w:t>
      </w:r>
      <w:r w:rsidR="00B72BC0">
        <w:rPr>
          <w:rFonts w:ascii="Times New Roman" w:hAnsi="Times New Roman" w:cs="Times New Roman"/>
        </w:rPr>
        <w:t xml:space="preserve">a portion of the </w:t>
      </w:r>
      <w:commentRangeStart w:id="57"/>
      <w:r w:rsidR="00B72BC0">
        <w:rPr>
          <w:rFonts w:ascii="Times New Roman" w:hAnsi="Times New Roman" w:cs="Times New Roman"/>
        </w:rPr>
        <w:t>s</w:t>
      </w:r>
      <w:r w:rsidR="000D5139" w:rsidRPr="007E7405">
        <w:rPr>
          <w:rFonts w:ascii="Times New Roman" w:hAnsi="Times New Roman" w:cs="Times New Roman"/>
        </w:rPr>
        <w:t>chool</w:t>
      </w:r>
      <w:commentRangeEnd w:id="57"/>
      <w:r w:rsidR="00AE4B63">
        <w:rPr>
          <w:rStyle w:val="CommentReference"/>
        </w:rPr>
        <w:commentReference w:id="57"/>
      </w:r>
      <w:r w:rsidR="005D6CE1">
        <w:rPr>
          <w:rFonts w:ascii="Times New Roman" w:hAnsi="Times New Roman" w:cs="Times New Roman"/>
        </w:rPr>
        <w:t xml:space="preserve">, which targeted </w:t>
      </w:r>
      <w:r w:rsidR="00DA785E">
        <w:rPr>
          <w:rFonts w:ascii="Times New Roman" w:hAnsi="Times New Roman" w:cs="Times New Roman"/>
        </w:rPr>
        <w:t>airflow</w:t>
      </w:r>
      <w:r w:rsidR="005D6CE1">
        <w:rPr>
          <w:rFonts w:ascii="Times New Roman" w:hAnsi="Times New Roman" w:cs="Times New Roman"/>
        </w:rPr>
        <w:t xml:space="preserve"> to the classrooms and some other spaces. Certain high-traffic</w:t>
      </w:r>
      <w:r w:rsidR="000D5139" w:rsidRPr="007E7405">
        <w:rPr>
          <w:rFonts w:ascii="Times New Roman" w:hAnsi="Times New Roman" w:cs="Times New Roman"/>
        </w:rPr>
        <w:t xml:space="preserve"> exits of the school </w:t>
      </w:r>
      <w:r w:rsidR="00A92574">
        <w:rPr>
          <w:rFonts w:ascii="Times New Roman" w:hAnsi="Times New Roman" w:cs="Times New Roman"/>
        </w:rPr>
        <w:t>were</w:t>
      </w:r>
      <w:r w:rsidR="000D5139" w:rsidRPr="007E7405">
        <w:rPr>
          <w:rFonts w:ascii="Times New Roman" w:hAnsi="Times New Roman" w:cs="Times New Roman"/>
        </w:rPr>
        <w:t xml:space="preserve"> positively pressurized to reduce the amount of unfiltered air that would </w:t>
      </w:r>
      <w:r w:rsidR="00A92574">
        <w:rPr>
          <w:rFonts w:ascii="Times New Roman" w:hAnsi="Times New Roman" w:cs="Times New Roman"/>
        </w:rPr>
        <w:t xml:space="preserve">infiltrate </w:t>
      </w:r>
      <w:r w:rsidR="000D5139" w:rsidRPr="007E7405">
        <w:rPr>
          <w:rFonts w:ascii="Times New Roman" w:hAnsi="Times New Roman" w:cs="Times New Roman"/>
        </w:rPr>
        <w:t xml:space="preserve">the school from outside </w:t>
      </w:r>
      <w:r w:rsidR="00A92574">
        <w:rPr>
          <w:rFonts w:ascii="Times New Roman" w:hAnsi="Times New Roman" w:cs="Times New Roman"/>
        </w:rPr>
        <w:t>causing</w:t>
      </w:r>
      <w:r w:rsidR="000D5139" w:rsidRPr="007E7405">
        <w:rPr>
          <w:rFonts w:ascii="Times New Roman" w:hAnsi="Times New Roman" w:cs="Times New Roman"/>
        </w:rPr>
        <w:t xml:space="preserve"> reduced indoor air quality.</w:t>
      </w:r>
    </w:p>
    <w:p w14:paraId="5A00ECB2" w14:textId="77777777" w:rsidR="000D5139" w:rsidRPr="007E7405" w:rsidRDefault="000D5139" w:rsidP="000D5139">
      <w:pPr>
        <w:contextualSpacing/>
        <w:rPr>
          <w:rFonts w:ascii="Times New Roman" w:hAnsi="Times New Roman" w:cs="Times New Roman"/>
        </w:rPr>
      </w:pPr>
    </w:p>
    <w:p w14:paraId="70854892" w14:textId="36DA431F" w:rsidR="000D5139" w:rsidRDefault="000D5139" w:rsidP="000D5139">
      <w:pPr>
        <w:contextualSpacing/>
        <w:rPr>
          <w:rFonts w:ascii="Times New Roman" w:hAnsi="Times New Roman" w:cs="Times New Roman"/>
        </w:rPr>
      </w:pPr>
      <w:r w:rsidRPr="007E7405">
        <w:rPr>
          <w:rFonts w:ascii="Times New Roman" w:hAnsi="Times New Roman" w:cs="Times New Roman"/>
        </w:rPr>
        <w:t xml:space="preserve">The approximate cost of all of the upgrades, including the HEPA H-14 air filters and the positive pressurization </w:t>
      </w:r>
      <w:r w:rsidR="00A92574">
        <w:rPr>
          <w:rFonts w:ascii="Times New Roman" w:hAnsi="Times New Roman" w:cs="Times New Roman"/>
        </w:rPr>
        <w:t>is</w:t>
      </w:r>
      <w:r w:rsidRPr="007E7405">
        <w:rPr>
          <w:rFonts w:ascii="Times New Roman" w:hAnsi="Times New Roman" w:cs="Times New Roman"/>
        </w:rPr>
        <w:t xml:space="preserve"> 10,737,055 RMB, or approximately 1,771,528 USD.</w:t>
      </w:r>
      <w:r w:rsidR="007E7405" w:rsidRPr="007E7405">
        <w:rPr>
          <w:rFonts w:ascii="Times New Roman" w:hAnsi="Times New Roman" w:cs="Times New Roman"/>
        </w:rPr>
        <w:t xml:space="preserve"> Regular filter operations have the following cost for each type of </w:t>
      </w:r>
      <w:r w:rsidR="00195418">
        <w:rPr>
          <w:rFonts w:ascii="Times New Roman" w:hAnsi="Times New Roman" w:cs="Times New Roman"/>
        </w:rPr>
        <w:t>filter</w:t>
      </w:r>
      <w:r w:rsidR="0021256B">
        <w:rPr>
          <w:rFonts w:ascii="Times New Roman" w:hAnsi="Times New Roman" w:cs="Times New Roman"/>
          <w:vertAlign w:val="superscript"/>
        </w:rPr>
        <w:t>1</w:t>
      </w:r>
      <w:r w:rsidR="007E7405" w:rsidRPr="007E7405">
        <w:rPr>
          <w:rFonts w:ascii="Times New Roman" w:hAnsi="Times New Roman" w:cs="Times New Roman"/>
        </w:rPr>
        <w:t>:</w:t>
      </w:r>
    </w:p>
    <w:p w14:paraId="000F9EC9" w14:textId="77777777" w:rsidR="007E7405" w:rsidRPr="007E7405" w:rsidRDefault="007E7405" w:rsidP="000D5139">
      <w:pPr>
        <w:contextualSpacing/>
        <w:rPr>
          <w:rFonts w:ascii="Times New Roman" w:hAnsi="Times New Roman" w:cs="Times New Roman"/>
        </w:rPr>
      </w:pPr>
    </w:p>
    <w:tbl>
      <w:tblPr>
        <w:tblStyle w:val="LightList"/>
        <w:tblW w:w="0" w:type="auto"/>
        <w:tblInd w:w="108" w:type="dxa"/>
        <w:tblLook w:val="04A0" w:firstRow="1" w:lastRow="0" w:firstColumn="1" w:lastColumn="0" w:noHBand="0" w:noVBand="1"/>
      </w:tblPr>
      <w:tblGrid>
        <w:gridCol w:w="1375"/>
        <w:gridCol w:w="1500"/>
        <w:gridCol w:w="2552"/>
        <w:gridCol w:w="4085"/>
      </w:tblGrid>
      <w:tr w:rsidR="005D6CE1" w:rsidRPr="007E7405" w14:paraId="246A2126" w14:textId="77777777" w:rsidTr="005D6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33FF46C6" w14:textId="6F9B6E34"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Stage</w:t>
            </w:r>
          </w:p>
        </w:tc>
        <w:tc>
          <w:tcPr>
            <w:tcW w:w="1500" w:type="dxa"/>
          </w:tcPr>
          <w:p w14:paraId="1A6D3520" w14:textId="779BEDD0"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Filter</w:t>
            </w:r>
          </w:p>
        </w:tc>
        <w:tc>
          <w:tcPr>
            <w:tcW w:w="2552" w:type="dxa"/>
          </w:tcPr>
          <w:p w14:paraId="6A9BDFB8" w14:textId="759EC574"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Replacement</w:t>
            </w:r>
          </w:p>
        </w:tc>
        <w:tc>
          <w:tcPr>
            <w:tcW w:w="4085" w:type="dxa"/>
          </w:tcPr>
          <w:p w14:paraId="78E2808A" w14:textId="6709F4D7" w:rsidR="005D6CE1" w:rsidRPr="007E7405" w:rsidRDefault="005D6CE1" w:rsidP="007E7405">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Cost</w:t>
            </w:r>
          </w:p>
        </w:tc>
      </w:tr>
      <w:tr w:rsidR="005D6CE1" w:rsidRPr="007E7405" w14:paraId="0E20FC2C"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4E0657C5" w14:textId="38DFBDB9" w:rsidR="005D6CE1" w:rsidRPr="007E7405"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1</w:t>
            </w:r>
            <w:r w:rsidRPr="005D6CE1">
              <w:rPr>
                <w:rFonts w:ascii="Times New Roman" w:hAnsi="Times New Roman" w:cs="Times New Roman"/>
                <w:vertAlign w:val="superscript"/>
              </w:rPr>
              <w:t>st</w:t>
            </w:r>
          </w:p>
        </w:tc>
        <w:tc>
          <w:tcPr>
            <w:tcW w:w="1500" w:type="dxa"/>
          </w:tcPr>
          <w:p w14:paraId="168681C1" w14:textId="634AF783"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F6</w:t>
            </w:r>
            <w:r>
              <w:rPr>
                <w:rFonts w:ascii="Times New Roman" w:hAnsi="Times New Roman" w:cs="Times New Roman"/>
              </w:rPr>
              <w:t xml:space="preserve"> </w:t>
            </w:r>
            <w:r>
              <w:rPr>
                <w:rFonts w:ascii="Times New Roman" w:hAnsi="Times New Roman" w:cs="Times New Roman"/>
              </w:rPr>
              <w:br/>
              <w:t>or G3</w:t>
            </w:r>
          </w:p>
        </w:tc>
        <w:tc>
          <w:tcPr>
            <w:tcW w:w="2552" w:type="dxa"/>
          </w:tcPr>
          <w:p w14:paraId="412C7F83" w14:textId="66CAF2EF"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7405">
              <w:rPr>
                <w:rFonts w:ascii="Times New Roman" w:hAnsi="Times New Roman" w:cs="Times New Roman"/>
              </w:rPr>
              <w:t>Weekly</w:t>
            </w:r>
            <w:r>
              <w:rPr>
                <w:rFonts w:ascii="Times New Roman" w:hAnsi="Times New Roman" w:cs="Times New Roman"/>
              </w:rPr>
              <w:br/>
              <w:t>or Monthly, plus weekly spray wash</w:t>
            </w:r>
          </w:p>
        </w:tc>
        <w:tc>
          <w:tcPr>
            <w:tcW w:w="4085" w:type="dxa"/>
          </w:tcPr>
          <w:p w14:paraId="7F6944C7"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7E7405">
              <w:rPr>
                <w:rFonts w:ascii="Times New Roman" w:hAnsi="Times New Roman" w:cs="Times New Roman"/>
              </w:rPr>
              <w:t>RMB</w:t>
            </w:r>
            <w:r>
              <w:rPr>
                <w:rFonts w:ascii="Times New Roman" w:hAnsi="Times New Roman" w:cs="Times New Roman"/>
              </w:rPr>
              <w:t xml:space="preserve"> 75-135 ($12-22 USD) /piece</w:t>
            </w:r>
            <w:r>
              <w:rPr>
                <w:rFonts w:ascii="Times New Roman" w:hAnsi="Times New Roman" w:cs="Times New Roman"/>
                <w:vertAlign w:val="superscript"/>
              </w:rPr>
              <w:t>2</w:t>
            </w:r>
          </w:p>
          <w:p w14:paraId="6324997B" w14:textId="0480921D" w:rsidR="005D6CE1" w:rsidRPr="0021256B"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60-90 ($10-15 USD) /piece</w:t>
            </w:r>
            <w:r>
              <w:rPr>
                <w:rFonts w:ascii="Times New Roman" w:hAnsi="Times New Roman" w:cs="Times New Roman"/>
                <w:vertAlign w:val="superscript"/>
              </w:rPr>
              <w:t>2</w:t>
            </w:r>
          </w:p>
        </w:tc>
      </w:tr>
      <w:tr w:rsidR="005D6CE1" w:rsidRPr="007E7405" w14:paraId="7D022903" w14:textId="77777777" w:rsidTr="005D6CE1">
        <w:tc>
          <w:tcPr>
            <w:cnfStyle w:val="001000000000" w:firstRow="0" w:lastRow="0" w:firstColumn="1" w:lastColumn="0" w:oddVBand="0" w:evenVBand="0" w:oddHBand="0" w:evenHBand="0" w:firstRowFirstColumn="0" w:firstRowLastColumn="0" w:lastRowFirstColumn="0" w:lastRowLastColumn="0"/>
            <w:tcW w:w="1375" w:type="dxa"/>
          </w:tcPr>
          <w:p w14:paraId="215C9097" w14:textId="7A7E2D5B"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2</w:t>
            </w:r>
            <w:r w:rsidRPr="005D6CE1">
              <w:rPr>
                <w:rFonts w:ascii="Times New Roman" w:hAnsi="Times New Roman" w:cs="Times New Roman"/>
                <w:vertAlign w:val="superscript"/>
              </w:rPr>
              <w:t>nd</w:t>
            </w:r>
          </w:p>
        </w:tc>
        <w:tc>
          <w:tcPr>
            <w:tcW w:w="1500" w:type="dxa"/>
          </w:tcPr>
          <w:p w14:paraId="2276DA76" w14:textId="6462121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F8</w:t>
            </w:r>
          </w:p>
        </w:tc>
        <w:tc>
          <w:tcPr>
            <w:tcW w:w="2552" w:type="dxa"/>
          </w:tcPr>
          <w:p w14:paraId="0756F6F4" w14:textId="77777777" w:rsidR="005D6CE1"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Monthly</w:t>
            </w:r>
          </w:p>
          <w:p w14:paraId="44A7965E" w14:textId="012D1AB5" w:rsidR="005D6CE1" w:rsidRPr="007E7405"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085" w:type="dxa"/>
          </w:tcPr>
          <w:p w14:paraId="6C406225" w14:textId="754662E4" w:rsidR="005D6CE1" w:rsidRPr="0021256B" w:rsidRDefault="005D6CE1" w:rsidP="007E7405">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RMB 96-180 ($16-30 USD) /piece</w:t>
            </w:r>
            <w:r>
              <w:rPr>
                <w:rFonts w:ascii="Times New Roman" w:hAnsi="Times New Roman" w:cs="Times New Roman"/>
                <w:vertAlign w:val="superscript"/>
              </w:rPr>
              <w:t>2</w:t>
            </w:r>
          </w:p>
        </w:tc>
      </w:tr>
      <w:tr w:rsidR="005D6CE1" w:rsidRPr="007E7405" w14:paraId="30EDCE40" w14:textId="77777777" w:rsidTr="005D6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2DA35FB5" w14:textId="559F0361" w:rsidR="005D6CE1" w:rsidRDefault="005D6CE1" w:rsidP="007E7405">
            <w:pPr>
              <w:widowControl w:val="0"/>
              <w:autoSpaceDE w:val="0"/>
              <w:autoSpaceDN w:val="0"/>
              <w:adjustRightInd w:val="0"/>
              <w:rPr>
                <w:rFonts w:ascii="Times New Roman" w:hAnsi="Times New Roman" w:cs="Times New Roman"/>
              </w:rPr>
            </w:pPr>
            <w:r>
              <w:rPr>
                <w:rFonts w:ascii="Times New Roman" w:hAnsi="Times New Roman" w:cs="Times New Roman"/>
              </w:rPr>
              <w:t>3</w:t>
            </w:r>
            <w:r w:rsidRPr="005D6CE1">
              <w:rPr>
                <w:rFonts w:ascii="Times New Roman" w:hAnsi="Times New Roman" w:cs="Times New Roman"/>
                <w:vertAlign w:val="superscript"/>
              </w:rPr>
              <w:t>rd</w:t>
            </w:r>
          </w:p>
        </w:tc>
        <w:tc>
          <w:tcPr>
            <w:tcW w:w="1500" w:type="dxa"/>
          </w:tcPr>
          <w:p w14:paraId="646A0DC0" w14:textId="7723A5FA" w:rsidR="005D6CE1" w:rsidRPr="0042016F"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Pr>
                <w:rFonts w:ascii="Times New Roman" w:hAnsi="Times New Roman" w:cs="Times New Roman"/>
              </w:rPr>
              <w:t>H14</w:t>
            </w:r>
          </w:p>
        </w:tc>
        <w:tc>
          <w:tcPr>
            <w:tcW w:w="2552" w:type="dxa"/>
          </w:tcPr>
          <w:p w14:paraId="4BF735F3" w14:textId="77777777" w:rsidR="005D6CE1"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Every 6-8 months</w:t>
            </w:r>
          </w:p>
          <w:p w14:paraId="539E63AD" w14:textId="6D8194C0" w:rsidR="005D6CE1" w:rsidRPr="007E7405" w:rsidRDefault="005D6CE1" w:rsidP="007E7405">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085" w:type="dxa"/>
          </w:tcPr>
          <w:p w14:paraId="7E62D762" w14:textId="1FE5870F" w:rsidR="005D6CE1" w:rsidRPr="0021256B" w:rsidRDefault="005D6CE1" w:rsidP="0021256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m:oMath>
              <m:r>
                <w:rPr>
                  <w:rFonts w:ascii="Cambria Math" w:hAnsi="Cambria Math" w:cs="Times New Roman"/>
                </w:rPr>
                <m:t>≈</m:t>
              </m:r>
            </m:oMath>
            <w:r>
              <w:rPr>
                <w:rFonts w:ascii="Times New Roman" w:hAnsi="Times New Roman" w:cs="Times New Roman"/>
              </w:rPr>
              <w:t>RMB 800 ($132 USD) /piece</w:t>
            </w:r>
            <w:r>
              <w:rPr>
                <w:rFonts w:ascii="Times New Roman" w:hAnsi="Times New Roman" w:cs="Times New Roman"/>
                <w:vertAlign w:val="superscript"/>
              </w:rPr>
              <w:t>2</w:t>
            </w:r>
          </w:p>
        </w:tc>
      </w:tr>
    </w:tbl>
    <w:p w14:paraId="2710D6D2" w14:textId="77777777" w:rsidR="0021256B" w:rsidRDefault="0021256B" w:rsidP="007E7405">
      <w:pPr>
        <w:widowControl w:val="0"/>
        <w:autoSpaceDE w:val="0"/>
        <w:autoSpaceDN w:val="0"/>
        <w:adjustRightInd w:val="0"/>
        <w:spacing w:after="0"/>
        <w:rPr>
          <w:rFonts w:ascii="Times New Roman" w:hAnsi="Times New Roman" w:cs="Times New Roman"/>
          <w:vertAlign w:val="superscript"/>
        </w:rPr>
      </w:pPr>
    </w:p>
    <w:p w14:paraId="6E925379" w14:textId="1B2D9F35" w:rsidR="0021256B" w:rsidRPr="00195418" w:rsidRDefault="0021256B" w:rsidP="007E7405">
      <w:pPr>
        <w:widowControl w:val="0"/>
        <w:autoSpaceDE w:val="0"/>
        <w:autoSpaceDN w:val="0"/>
        <w:adjustRightInd w:val="0"/>
        <w:spacing w:after="0"/>
        <w:rPr>
          <w:rFonts w:ascii="Times New Roman" w:hAnsi="Times New Roman" w:cs="Times New Roman"/>
        </w:rPr>
      </w:pPr>
      <w:r w:rsidRPr="00195418">
        <w:rPr>
          <w:rFonts w:ascii="Times New Roman" w:hAnsi="Times New Roman" w:cs="Times New Roman"/>
          <w:vertAlign w:val="superscript"/>
        </w:rPr>
        <w:t xml:space="preserve">1 </w:t>
      </w:r>
      <w:r w:rsidR="00195418">
        <w:rPr>
          <w:rFonts w:ascii="Times New Roman" w:hAnsi="Times New Roman" w:cs="Times New Roman"/>
        </w:rPr>
        <w:t xml:space="preserve">F6, F8, and H14 filters are for the 35 upgraded </w:t>
      </w:r>
      <w:r w:rsidR="00195418" w:rsidRPr="00195418">
        <w:rPr>
          <w:rFonts w:ascii="Times New Roman" w:hAnsi="Times New Roman" w:cs="Times New Roman"/>
        </w:rPr>
        <w:t>Dunham-Bush CS3 Series Modular Central Station Air Handling Units</w:t>
      </w:r>
      <w:r w:rsidR="00195418">
        <w:rPr>
          <w:rFonts w:ascii="Times New Roman" w:hAnsi="Times New Roman" w:cs="Times New Roman"/>
        </w:rPr>
        <w:t xml:space="preserve"> with three-stage filtratio</w:t>
      </w:r>
      <w:r w:rsidR="00A1685C">
        <w:rPr>
          <w:rFonts w:ascii="Times New Roman" w:hAnsi="Times New Roman" w:cs="Times New Roman"/>
        </w:rPr>
        <w:t xml:space="preserve">n (F6, F8, H14). F6 filters, the first stage of filtration, were </w:t>
      </w:r>
      <w:r w:rsidR="00DA785E">
        <w:rPr>
          <w:rFonts w:ascii="Times New Roman" w:hAnsi="Times New Roman" w:cs="Times New Roman"/>
        </w:rPr>
        <w:t xml:space="preserve">later </w:t>
      </w:r>
      <w:r w:rsidR="00A1685C">
        <w:rPr>
          <w:rFonts w:ascii="Times New Roman" w:hAnsi="Times New Roman" w:cs="Times New Roman"/>
        </w:rPr>
        <w:t>replaced in some machines by G3 filters to obtain a longer lifespan.</w:t>
      </w:r>
    </w:p>
    <w:p w14:paraId="372333C5" w14:textId="1EBD668A" w:rsidR="007E7405" w:rsidRDefault="0021256B" w:rsidP="007E7405">
      <w:pPr>
        <w:widowControl w:val="0"/>
        <w:autoSpaceDE w:val="0"/>
        <w:autoSpaceDN w:val="0"/>
        <w:adjustRightInd w:val="0"/>
        <w:spacing w:after="0"/>
        <w:rPr>
          <w:rFonts w:ascii="Times New Roman" w:hAnsi="Times New Roman" w:cs="Times New Roman"/>
        </w:rPr>
      </w:pPr>
      <w:r>
        <w:rPr>
          <w:rFonts w:ascii="Times New Roman" w:hAnsi="Times New Roman" w:cs="Times New Roman"/>
          <w:vertAlign w:val="superscript"/>
        </w:rPr>
        <w:t>2</w:t>
      </w:r>
      <w:r w:rsidR="007E7405">
        <w:rPr>
          <w:rFonts w:ascii="Times New Roman" w:hAnsi="Times New Roman" w:cs="Times New Roman"/>
        </w:rPr>
        <w:t xml:space="preserve"> based on different sizes </w:t>
      </w:r>
    </w:p>
    <w:p w14:paraId="39FC902E" w14:textId="6E4DC0D2" w:rsidR="0042016F" w:rsidRPr="0042016F" w:rsidRDefault="0042016F" w:rsidP="007E7405">
      <w:pPr>
        <w:widowControl w:val="0"/>
        <w:autoSpaceDE w:val="0"/>
        <w:autoSpaceDN w:val="0"/>
        <w:adjustRightInd w:val="0"/>
        <w:spacing w:after="0"/>
        <w:rPr>
          <w:rFonts w:ascii="Times New Roman" w:hAnsi="Times New Roman" w:cs="Times New Roman"/>
          <w:vertAlign w:val="superscript"/>
        </w:rPr>
      </w:pPr>
    </w:p>
    <w:p w14:paraId="509A51BD" w14:textId="6EA16728" w:rsidR="00361295" w:rsidRPr="006B3EC4" w:rsidRDefault="0042016F" w:rsidP="00361295">
      <w:r>
        <w:rPr>
          <w:rFonts w:ascii="Times New Roman" w:hAnsi="Times New Roman" w:cs="Times New Roman"/>
        </w:rPr>
        <w:t>All new air handler unites are controlled by variable frequency drives for maximum energy conservation. Given the increase in the air volume that these units have provided the facility, ISB has noted a positive pressure within the building. This increased air volume and positive pressurization has required roughly a 10 percent increase in the amount of energy use to support the increased air volume and greater air-filtration.</w:t>
      </w:r>
      <w:ins w:id="58" w:author="Microsoft Office User" w:date="2014-03-02T22:21:00Z">
        <w:r w:rsidR="007471B6">
          <w:rPr>
            <w:rFonts w:ascii="Times New Roman" w:hAnsi="Times New Roman" w:cs="Times New Roman"/>
          </w:rPr>
          <w:t xml:space="preserve">  </w:t>
        </w:r>
        <w:r w:rsidR="007471B6">
          <w:t xml:space="preserve">The upgrades made during the summer of 2013 to the air handling system at ISB were expected to result in </w:t>
        </w:r>
        <w:r w:rsidR="007471B6" w:rsidRPr="00E53C84">
          <w:rPr>
            <w:rFonts w:ascii="Times New Roman" w:hAnsi="Times New Roman" w:cs="Times New Roman"/>
          </w:rPr>
          <w:t>a</w:t>
        </w:r>
        <w:r w:rsidR="007471B6">
          <w:rPr>
            <w:rFonts w:ascii="Times New Roman" w:hAnsi="Times New Roman" w:cs="Times New Roman"/>
          </w:rPr>
          <w:t>n improvement in indoor air quality as measured by a</w:t>
        </w:r>
        <w:r w:rsidR="007471B6" w:rsidRPr="00E53C84">
          <w:rPr>
            <w:rFonts w:ascii="Times New Roman" w:hAnsi="Times New Roman" w:cs="Times New Roman"/>
          </w:rPr>
          <w:t xml:space="preserve"> significant reduction in PM</w:t>
        </w:r>
        <w:r w:rsidR="007471B6">
          <w:rPr>
            <w:rFonts w:ascii="Times New Roman" w:hAnsi="Times New Roman" w:cs="Times New Roman"/>
            <w:vertAlign w:val="subscript"/>
          </w:rPr>
          <w:t xml:space="preserve"> </w:t>
        </w:r>
        <w:r w:rsidR="007471B6">
          <w:rPr>
            <w:rFonts w:ascii="Times New Roman" w:hAnsi="Times New Roman" w:cs="Times New Roman"/>
          </w:rPr>
          <w:t>2.5</w:t>
        </w:r>
        <w:r w:rsidR="007471B6" w:rsidRPr="00E53C84">
          <w:rPr>
            <w:rFonts w:ascii="Times New Roman" w:hAnsi="Times New Roman" w:cs="Times New Roman"/>
            <w:vertAlign w:val="subscript"/>
          </w:rPr>
          <w:t xml:space="preserve"> </w:t>
        </w:r>
        <w:r w:rsidR="007471B6" w:rsidRPr="00E53C84">
          <w:rPr>
            <w:rFonts w:ascii="Times New Roman" w:hAnsi="Times New Roman" w:cs="Times New Roman"/>
          </w:rPr>
          <w:t xml:space="preserve">levels </w:t>
        </w:r>
        <w:r w:rsidR="007471B6">
          <w:rPr>
            <w:rFonts w:ascii="Times New Roman" w:hAnsi="Times New Roman" w:cs="Times New Roman"/>
          </w:rPr>
          <w:t>within the building</w:t>
        </w:r>
      </w:ins>
      <w:ins w:id="59" w:author="Dane" w:date="2014-02-27T15:09:00Z">
        <w:r w:rsidR="00361295" w:rsidRPr="00361295">
          <w:rPr>
            <w:rFonts w:ascii="Times New Roman" w:hAnsi="Times New Roman" w:cs="Times New Roman"/>
          </w:rPr>
          <w:t xml:space="preserve"> </w:t>
        </w:r>
      </w:ins>
      <w:moveToRangeStart w:id="60" w:author="Dane" w:date="2014-02-27T15:09:00Z" w:name="move381277081"/>
      <w:moveTo w:id="61" w:author="Dane" w:date="2014-02-27T15:09:00Z">
        <w:r w:rsidR="00361295">
          <w:rPr>
            <w:rFonts w:ascii="Times New Roman" w:hAnsi="Times New Roman" w:cs="Times New Roman"/>
          </w:rPr>
          <w:t xml:space="preserve">It was </w:t>
        </w:r>
        <w:del w:id="62" w:author="Microsoft Office User" w:date="2014-03-02T22:20:00Z">
          <w:r w:rsidR="00361295" w:rsidDel="007471B6">
            <w:rPr>
              <w:rFonts w:ascii="Times New Roman" w:hAnsi="Times New Roman" w:cs="Times New Roman"/>
            </w:rPr>
            <w:delText>expected</w:delText>
          </w:r>
        </w:del>
      </w:moveTo>
      <w:ins w:id="63" w:author="Microsoft Office User" w:date="2014-03-02T22:20:00Z">
        <w:r w:rsidR="007471B6">
          <w:rPr>
            <w:rFonts w:ascii="Times New Roman" w:hAnsi="Times New Roman" w:cs="Times New Roman"/>
          </w:rPr>
          <w:t>predicted</w:t>
        </w:r>
      </w:ins>
      <w:moveTo w:id="64" w:author="Dane" w:date="2014-02-27T15:09:00Z">
        <w:r w:rsidR="00361295">
          <w:rPr>
            <w:rFonts w:ascii="Times New Roman" w:hAnsi="Times New Roman" w:cs="Times New Roman"/>
          </w:rPr>
          <w:t xml:space="preserve"> </w:t>
        </w:r>
        <w:commentRangeStart w:id="65"/>
        <w:r w:rsidR="00361295">
          <w:rPr>
            <w:rFonts w:ascii="Times New Roman" w:hAnsi="Times New Roman" w:cs="Times New Roman"/>
          </w:rPr>
          <w:t>that</w:t>
        </w:r>
      </w:moveTo>
      <w:commentRangeEnd w:id="65"/>
      <w:r w:rsidR="00111992">
        <w:rPr>
          <w:rStyle w:val="CommentReference"/>
        </w:rPr>
        <w:commentReference w:id="65"/>
      </w:r>
      <w:moveTo w:id="66" w:author="Dane" w:date="2014-02-27T15:09:00Z">
        <w:r w:rsidR="00361295">
          <w:rPr>
            <w:rFonts w:ascii="Times New Roman" w:hAnsi="Times New Roman" w:cs="Times New Roman"/>
          </w:rPr>
          <w:t xml:space="preserve"> the upgrades would</w:t>
        </w:r>
        <w:r w:rsidR="00361295" w:rsidRPr="00E53C84">
          <w:rPr>
            <w:rFonts w:ascii="Times New Roman" w:hAnsi="Times New Roman" w:cs="Times New Roman"/>
          </w:rPr>
          <w:t xml:space="preserve"> achieve indoor PM2.5 levels </w:t>
        </w:r>
        <w:r w:rsidR="00361295">
          <w:rPr>
            <w:rFonts w:ascii="Times New Roman" w:hAnsi="Times New Roman" w:cs="Times New Roman"/>
          </w:rPr>
          <w:t xml:space="preserve">of less than 12 </w:t>
        </w:r>
        <w:r w:rsidR="00361295" w:rsidRPr="00E53C84">
          <w:rPr>
            <w:rFonts w:ascii="Times New Roman" w:hAnsi="Times New Roman" w:cs="Times New Roman"/>
          </w:rPr>
          <w:t>µg/m</w:t>
        </w:r>
        <w:r w:rsidR="00361295" w:rsidRPr="00E53C84">
          <w:rPr>
            <w:rFonts w:ascii="Times New Roman" w:hAnsi="Times New Roman" w:cs="Times New Roman"/>
            <w:vertAlign w:val="superscript"/>
          </w:rPr>
          <w:t>3</w:t>
        </w:r>
        <w:r w:rsidR="00361295">
          <w:rPr>
            <w:rFonts w:ascii="Times New Roman" w:hAnsi="Times New Roman" w:cs="Times New Roman"/>
          </w:rPr>
          <w:t>, which would be within</w:t>
        </w:r>
        <w:r w:rsidR="00361295" w:rsidRPr="00E53C84">
          <w:rPr>
            <w:rFonts w:ascii="Times New Roman" w:hAnsi="Times New Roman" w:cs="Times New Roman"/>
          </w:rPr>
          <w:t xml:space="preserve"> the </w:t>
        </w:r>
        <w:r w:rsidR="00361295">
          <w:rPr>
            <w:rFonts w:ascii="Times New Roman" w:hAnsi="Times New Roman" w:cs="Times New Roman"/>
          </w:rPr>
          <w:t xml:space="preserve">US EPA AQI </w:t>
        </w:r>
        <w:r w:rsidR="00361295" w:rsidRPr="00E53C84">
          <w:rPr>
            <w:rFonts w:ascii="Times New Roman" w:hAnsi="Times New Roman" w:cs="Times New Roman"/>
          </w:rPr>
          <w:t>lev</w:t>
        </w:r>
        <w:r w:rsidR="00361295">
          <w:rPr>
            <w:rFonts w:ascii="Times New Roman" w:hAnsi="Times New Roman" w:cs="Times New Roman"/>
          </w:rPr>
          <w:t>el described as “Good” from a health information and public health risk perspective.</w:t>
        </w:r>
      </w:moveTo>
    </w:p>
    <w:moveToRangeEnd w:id="60"/>
    <w:p w14:paraId="16289055" w14:textId="719D8736" w:rsidR="007E7405" w:rsidDel="007471B6" w:rsidRDefault="007E7405" w:rsidP="007E7405">
      <w:pPr>
        <w:widowControl w:val="0"/>
        <w:autoSpaceDE w:val="0"/>
        <w:autoSpaceDN w:val="0"/>
        <w:adjustRightInd w:val="0"/>
        <w:spacing w:after="0"/>
        <w:rPr>
          <w:del w:id="67" w:author="Microsoft Office User" w:date="2014-03-02T22:22:00Z"/>
          <w:rFonts w:ascii="Times New Roman" w:hAnsi="Times New Roman" w:cs="Times New Roman"/>
        </w:rPr>
      </w:pPr>
    </w:p>
    <w:p w14:paraId="2DB576CC" w14:textId="77777777" w:rsidR="0021256B" w:rsidRPr="007E7405" w:rsidRDefault="0021256B" w:rsidP="007E7405">
      <w:pPr>
        <w:widowControl w:val="0"/>
        <w:autoSpaceDE w:val="0"/>
        <w:autoSpaceDN w:val="0"/>
        <w:adjustRightInd w:val="0"/>
        <w:spacing w:after="0"/>
        <w:rPr>
          <w:rFonts w:ascii="Times New Roman" w:hAnsi="Times New Roman" w:cs="Times New Roman"/>
        </w:rPr>
      </w:pPr>
    </w:p>
    <w:p w14:paraId="18158261" w14:textId="1EC502DC" w:rsidR="000D5139" w:rsidRPr="000D5139" w:rsidDel="007471B6" w:rsidRDefault="000D5139" w:rsidP="000D5139">
      <w:pPr>
        <w:contextualSpacing/>
        <w:rPr>
          <w:del w:id="68" w:author="Microsoft Office User" w:date="2014-03-02T22:21:00Z"/>
          <w:rFonts w:ascii="Times New Roman" w:hAnsi="Times New Roman" w:cs="Times New Roman"/>
          <w:b/>
        </w:rPr>
      </w:pPr>
      <w:del w:id="69" w:author="Microsoft Office User" w:date="2014-03-02T22:21:00Z">
        <w:r w:rsidRPr="000D5139" w:rsidDel="007471B6">
          <w:rPr>
            <w:rFonts w:ascii="Times New Roman" w:hAnsi="Times New Roman" w:cs="Times New Roman"/>
            <w:b/>
          </w:rPr>
          <w:delText>Hypothesis</w:delText>
        </w:r>
      </w:del>
    </w:p>
    <w:p w14:paraId="0C37906B" w14:textId="070B7C41" w:rsidR="000D5139" w:rsidRPr="000D5139" w:rsidDel="007471B6" w:rsidRDefault="000D5139" w:rsidP="000D5139">
      <w:pPr>
        <w:contextualSpacing/>
        <w:rPr>
          <w:del w:id="70" w:author="Microsoft Office User" w:date="2014-03-02T22:21:00Z"/>
          <w:rFonts w:ascii="Times New Roman" w:hAnsi="Times New Roman" w:cs="Times New Roman"/>
        </w:rPr>
      </w:pPr>
    </w:p>
    <w:p w14:paraId="4AAC0FCB" w14:textId="5EAA8448" w:rsidR="000D5139" w:rsidRPr="006B3EC4" w:rsidDel="007471B6" w:rsidRDefault="00E1757A" w:rsidP="000D5139">
      <w:pPr>
        <w:rPr>
          <w:del w:id="71" w:author="Microsoft Office User" w:date="2014-03-02T22:22:00Z"/>
        </w:rPr>
      </w:pPr>
      <w:del w:id="72" w:author="Microsoft Office User" w:date="2014-03-02T22:20:00Z">
        <w:r w:rsidDel="007471B6">
          <w:delText xml:space="preserve">The upgrades made </w:delText>
        </w:r>
        <w:r w:rsidR="00233020" w:rsidDel="007471B6">
          <w:delText xml:space="preserve">during the summer of 2013 to the air handling system at ISB were expected to result in </w:delText>
        </w:r>
        <w:r w:rsidR="000D5139" w:rsidRPr="00E53C84" w:rsidDel="007471B6">
          <w:rPr>
            <w:rFonts w:ascii="Times New Roman" w:hAnsi="Times New Roman" w:cs="Times New Roman"/>
          </w:rPr>
          <w:delText>a</w:delText>
        </w:r>
        <w:r w:rsidDel="007471B6">
          <w:rPr>
            <w:rFonts w:ascii="Times New Roman" w:hAnsi="Times New Roman" w:cs="Times New Roman"/>
          </w:rPr>
          <w:delText>n improvement in indoor air quality as measured by a</w:delText>
        </w:r>
        <w:r w:rsidR="000D5139" w:rsidRPr="00E53C84" w:rsidDel="007471B6">
          <w:rPr>
            <w:rFonts w:ascii="Times New Roman" w:hAnsi="Times New Roman" w:cs="Times New Roman"/>
          </w:rPr>
          <w:delText xml:space="preserve"> significant reduction in PM</w:delText>
        </w:r>
        <w:r w:rsidR="00233020" w:rsidDel="007471B6">
          <w:rPr>
            <w:rFonts w:ascii="Times New Roman" w:hAnsi="Times New Roman" w:cs="Times New Roman"/>
            <w:vertAlign w:val="subscript"/>
          </w:rPr>
          <w:delText xml:space="preserve"> </w:delText>
        </w:r>
        <w:r w:rsidR="00233020" w:rsidDel="007471B6">
          <w:rPr>
            <w:rFonts w:ascii="Times New Roman" w:hAnsi="Times New Roman" w:cs="Times New Roman"/>
          </w:rPr>
          <w:delText>2.5</w:delText>
        </w:r>
        <w:r w:rsidR="000D5139" w:rsidRPr="00E53C84" w:rsidDel="007471B6">
          <w:rPr>
            <w:rFonts w:ascii="Times New Roman" w:hAnsi="Times New Roman" w:cs="Times New Roman"/>
            <w:vertAlign w:val="subscript"/>
          </w:rPr>
          <w:delText xml:space="preserve"> </w:delText>
        </w:r>
        <w:r w:rsidR="000D5139" w:rsidRPr="00E53C84" w:rsidDel="007471B6">
          <w:rPr>
            <w:rFonts w:ascii="Times New Roman" w:hAnsi="Times New Roman" w:cs="Times New Roman"/>
          </w:rPr>
          <w:delText xml:space="preserve">levels </w:delText>
        </w:r>
        <w:r w:rsidDel="007471B6">
          <w:rPr>
            <w:rFonts w:ascii="Times New Roman" w:hAnsi="Times New Roman" w:cs="Times New Roman"/>
          </w:rPr>
          <w:delText>within the building</w:delText>
        </w:r>
      </w:del>
      <w:del w:id="73" w:author="Microsoft Office User" w:date="2014-03-02T22:21:00Z">
        <w:r w:rsidR="00233020" w:rsidDel="007471B6">
          <w:rPr>
            <w:rFonts w:ascii="Times New Roman" w:hAnsi="Times New Roman" w:cs="Times New Roman"/>
          </w:rPr>
          <w:delText xml:space="preserve">.  </w:delText>
        </w:r>
      </w:del>
      <w:moveFromRangeStart w:id="74" w:author="Dane" w:date="2014-02-27T15:09:00Z" w:name="move381277081"/>
      <w:moveFrom w:id="75" w:author="Dane" w:date="2014-02-27T15:09:00Z">
        <w:r w:rsidR="00233020" w:rsidDel="00361295">
          <w:rPr>
            <w:rFonts w:ascii="Times New Roman" w:hAnsi="Times New Roman" w:cs="Times New Roman"/>
          </w:rPr>
          <w:t>It was expected that the upgrades would</w:t>
        </w:r>
        <w:r w:rsidR="00A92574" w:rsidRPr="00E53C84" w:rsidDel="00361295">
          <w:rPr>
            <w:rFonts w:ascii="Times New Roman" w:hAnsi="Times New Roman" w:cs="Times New Roman"/>
          </w:rPr>
          <w:t xml:space="preserve"> achieve indoor PM2.5 levels </w:t>
        </w:r>
        <w:r w:rsidR="00233020" w:rsidDel="00361295">
          <w:rPr>
            <w:rFonts w:ascii="Times New Roman" w:hAnsi="Times New Roman" w:cs="Times New Roman"/>
          </w:rPr>
          <w:t xml:space="preserve">of less than 12 </w:t>
        </w:r>
        <w:r w:rsidR="00233020" w:rsidRPr="00E53C84" w:rsidDel="00361295">
          <w:rPr>
            <w:rFonts w:ascii="Times New Roman" w:hAnsi="Times New Roman" w:cs="Times New Roman"/>
          </w:rPr>
          <w:t>µg/m</w:t>
        </w:r>
        <w:r w:rsidR="00233020" w:rsidRPr="00E53C84" w:rsidDel="00361295">
          <w:rPr>
            <w:rFonts w:ascii="Times New Roman" w:hAnsi="Times New Roman" w:cs="Times New Roman"/>
            <w:vertAlign w:val="superscript"/>
          </w:rPr>
          <w:t>3</w:t>
        </w:r>
        <w:r w:rsidR="00233020" w:rsidDel="00361295">
          <w:rPr>
            <w:rFonts w:ascii="Times New Roman" w:hAnsi="Times New Roman" w:cs="Times New Roman"/>
          </w:rPr>
          <w:t>, which would be within</w:t>
        </w:r>
        <w:r w:rsidR="00A92574" w:rsidRPr="00E53C84" w:rsidDel="00361295">
          <w:rPr>
            <w:rFonts w:ascii="Times New Roman" w:hAnsi="Times New Roman" w:cs="Times New Roman"/>
          </w:rPr>
          <w:t xml:space="preserve"> the </w:t>
        </w:r>
        <w:r w:rsidR="00233020" w:rsidDel="00361295">
          <w:rPr>
            <w:rFonts w:ascii="Times New Roman" w:hAnsi="Times New Roman" w:cs="Times New Roman"/>
          </w:rPr>
          <w:t xml:space="preserve">US EPA AQI </w:t>
        </w:r>
        <w:r w:rsidR="00A92574" w:rsidRPr="00E53C84" w:rsidDel="00361295">
          <w:rPr>
            <w:rFonts w:ascii="Times New Roman" w:hAnsi="Times New Roman" w:cs="Times New Roman"/>
          </w:rPr>
          <w:t>lev</w:t>
        </w:r>
        <w:r w:rsidR="00233020" w:rsidDel="00361295">
          <w:rPr>
            <w:rFonts w:ascii="Times New Roman" w:hAnsi="Times New Roman" w:cs="Times New Roman"/>
          </w:rPr>
          <w:t>el described as “Good” from a health information and public health risk perspect</w:t>
        </w:r>
        <w:del w:id="76" w:author="Microsoft Office User" w:date="2014-03-02T22:22:00Z">
          <w:r w:rsidR="00233020" w:rsidDel="007471B6">
            <w:rPr>
              <w:rFonts w:ascii="Times New Roman" w:hAnsi="Times New Roman" w:cs="Times New Roman"/>
            </w:rPr>
            <w:delText>ive.</w:delText>
          </w:r>
        </w:del>
      </w:moveFrom>
      <w:moveFromRangeEnd w:id="74"/>
    </w:p>
    <w:p w14:paraId="45E6BE0E" w14:textId="77777777" w:rsidR="000D5139" w:rsidRPr="000D5139" w:rsidDel="007471B6" w:rsidRDefault="000D5139" w:rsidP="000D5139">
      <w:pPr>
        <w:contextualSpacing/>
        <w:rPr>
          <w:del w:id="77" w:author="Microsoft Office User" w:date="2014-03-02T22:21:00Z"/>
          <w:rFonts w:ascii="Times New Roman" w:hAnsi="Times New Roman" w:cs="Times New Roman"/>
        </w:rPr>
      </w:pPr>
    </w:p>
    <w:p w14:paraId="26406AAB" w14:textId="77777777" w:rsidR="000D5139" w:rsidRPr="000D5139" w:rsidRDefault="000D5139" w:rsidP="000D5139">
      <w:pPr>
        <w:rPr>
          <w:rFonts w:ascii="Times New Roman" w:hAnsi="Times New Roman" w:cs="Times New Roman"/>
        </w:rPr>
      </w:pPr>
    </w:p>
    <w:p w14:paraId="404167CE" w14:textId="77777777" w:rsidR="00DA785E" w:rsidDel="007471B6" w:rsidRDefault="00DA785E" w:rsidP="000D5139">
      <w:pPr>
        <w:contextualSpacing/>
        <w:rPr>
          <w:del w:id="78" w:author="Microsoft Office User" w:date="2014-03-02T22:22:00Z"/>
          <w:rFonts w:ascii="Times New Roman" w:hAnsi="Times New Roman" w:cs="Times New Roman"/>
          <w:b/>
        </w:rPr>
      </w:pPr>
    </w:p>
    <w:p w14:paraId="1048E556"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METHODOLOGIES</w:t>
      </w:r>
    </w:p>
    <w:p w14:paraId="7C2DBA2B" w14:textId="77777777" w:rsidR="000D5139" w:rsidRPr="000D5139" w:rsidRDefault="000D5139" w:rsidP="000D5139">
      <w:pPr>
        <w:contextualSpacing/>
        <w:rPr>
          <w:rFonts w:ascii="Times New Roman" w:hAnsi="Times New Roman" w:cs="Times New Roman"/>
        </w:rPr>
      </w:pPr>
    </w:p>
    <w:p w14:paraId="014BEB1A"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Materials</w:t>
      </w:r>
    </w:p>
    <w:p w14:paraId="7E9A811D" w14:textId="77777777" w:rsidR="00060016" w:rsidRDefault="00060016" w:rsidP="000D5139">
      <w:pPr>
        <w:pStyle w:val="ListParagraph"/>
        <w:numPr>
          <w:ilvl w:val="0"/>
          <w:numId w:val="1"/>
        </w:numPr>
        <w:rPr>
          <w:ins w:id="79" w:author="Microsoft Office User" w:date="2014-02-27T22:27:00Z"/>
          <w:rFonts w:ascii="Times New Roman" w:hAnsi="Times New Roman" w:cs="Times New Roman"/>
        </w:rPr>
      </w:pPr>
      <w:ins w:id="80" w:author="Microsoft Office User" w:date="2014-02-27T22:27:00Z">
        <w:r>
          <w:rPr>
            <w:rFonts w:ascii="Times New Roman" w:hAnsi="Times New Roman" w:cs="Times New Roman"/>
          </w:rPr>
          <w:t>1 TSI AM510 PM2.5 Monitor</w:t>
        </w:r>
      </w:ins>
    </w:p>
    <w:p w14:paraId="27B57C15" w14:textId="08583FB5" w:rsidR="00E53C84" w:rsidRPr="000D5139" w:rsidRDefault="00617FC5" w:rsidP="000D5139">
      <w:pPr>
        <w:pStyle w:val="ListParagraph"/>
        <w:numPr>
          <w:ilvl w:val="0"/>
          <w:numId w:val="1"/>
        </w:numPr>
        <w:rPr>
          <w:rFonts w:ascii="Times New Roman" w:hAnsi="Times New Roman" w:cs="Times New Roman"/>
        </w:rPr>
      </w:pPr>
      <w:r>
        <w:rPr>
          <w:rFonts w:ascii="Times New Roman" w:hAnsi="Times New Roman" w:cs="Times New Roman"/>
        </w:rPr>
        <w:t>2</w:t>
      </w:r>
      <w:r w:rsidR="00E53C84">
        <w:rPr>
          <w:rFonts w:ascii="Times New Roman" w:hAnsi="Times New Roman" w:cs="Times New Roman"/>
        </w:rPr>
        <w:t xml:space="preserve"> TSI </w:t>
      </w:r>
      <w:proofErr w:type="spellStart"/>
      <w:r w:rsidR="00E53C84">
        <w:rPr>
          <w:rFonts w:ascii="Times New Roman" w:hAnsi="Times New Roman" w:cs="Times New Roman"/>
        </w:rPr>
        <w:t>DustT</w:t>
      </w:r>
      <w:r w:rsidR="00584E23">
        <w:rPr>
          <w:rFonts w:ascii="Times New Roman" w:hAnsi="Times New Roman" w:cs="Times New Roman"/>
        </w:rPr>
        <w:t>r</w:t>
      </w:r>
      <w:r w:rsidR="00E53C84">
        <w:rPr>
          <w:rFonts w:ascii="Times New Roman" w:hAnsi="Times New Roman" w:cs="Times New Roman"/>
        </w:rPr>
        <w:t>ak</w:t>
      </w:r>
      <w:proofErr w:type="spellEnd"/>
      <w:r w:rsidR="00E53C84">
        <w:rPr>
          <w:rFonts w:ascii="Times New Roman" w:hAnsi="Times New Roman" w:cs="Times New Roman"/>
        </w:rPr>
        <w:t xml:space="preserve"> 2 </w:t>
      </w:r>
      <w:r w:rsidR="00F30F0B">
        <w:rPr>
          <w:rFonts w:ascii="Times New Roman" w:hAnsi="Times New Roman" w:cs="Times New Roman"/>
        </w:rPr>
        <w:t>model #s</w:t>
      </w:r>
      <w:r>
        <w:rPr>
          <w:rFonts w:ascii="Times New Roman" w:hAnsi="Times New Roman" w:cs="Times New Roman"/>
        </w:rPr>
        <w:t xml:space="preserve"> 8530 and 8532</w:t>
      </w:r>
      <w:r w:rsidR="00F30F0B" w:rsidRPr="00F30F0B">
        <w:rPr>
          <w:rFonts w:ascii="Times New Roman" w:hAnsi="Times New Roman" w:cs="Times New Roman"/>
        </w:rPr>
        <w:t xml:space="preserve"> </w:t>
      </w:r>
      <w:r w:rsidR="00F30F0B">
        <w:rPr>
          <w:rFonts w:ascii="Times New Roman" w:hAnsi="Times New Roman" w:cs="Times New Roman"/>
        </w:rPr>
        <w:t>(henceforth referred to as</w:t>
      </w:r>
      <w:r w:rsidR="00F30F0B" w:rsidRPr="000D5139">
        <w:rPr>
          <w:rFonts w:ascii="Times New Roman" w:hAnsi="Times New Roman" w:cs="Times New Roman"/>
        </w:rPr>
        <w:t xml:space="preserve"> PM2.5 Monitor</w:t>
      </w:r>
      <w:r w:rsidR="00F30F0B">
        <w:rPr>
          <w:rFonts w:ascii="Times New Roman" w:hAnsi="Times New Roman" w:cs="Times New Roman"/>
        </w:rPr>
        <w:t>s</w:t>
      </w:r>
      <w:r w:rsidR="00F30F0B" w:rsidRPr="000D5139">
        <w:rPr>
          <w:rFonts w:ascii="Times New Roman" w:hAnsi="Times New Roman" w:cs="Times New Roman"/>
        </w:rPr>
        <w:t>)</w:t>
      </w:r>
    </w:p>
    <w:p w14:paraId="483F36AE" w14:textId="77777777" w:rsidR="000D5139" w:rsidRPr="000D5139" w:rsidRDefault="000D5139" w:rsidP="000D5139">
      <w:pPr>
        <w:contextualSpacing/>
        <w:rPr>
          <w:rFonts w:ascii="Times New Roman" w:hAnsi="Times New Roman" w:cs="Times New Roman"/>
        </w:rPr>
      </w:pPr>
    </w:p>
    <w:p w14:paraId="3C219398" w14:textId="77777777" w:rsidR="000D5139" w:rsidRPr="000D5139" w:rsidRDefault="000D5139" w:rsidP="000D5139">
      <w:pPr>
        <w:contextualSpacing/>
        <w:rPr>
          <w:rFonts w:ascii="Times New Roman" w:hAnsi="Times New Roman" w:cs="Times New Roman"/>
          <w:b/>
        </w:rPr>
      </w:pPr>
      <w:r w:rsidRPr="000D5139">
        <w:rPr>
          <w:rFonts w:ascii="Times New Roman" w:hAnsi="Times New Roman" w:cs="Times New Roman"/>
          <w:b/>
        </w:rPr>
        <w:t>Procedure</w:t>
      </w:r>
    </w:p>
    <w:p w14:paraId="18F2B2FB" w14:textId="77777777" w:rsidR="000E48FE" w:rsidRPr="000E48FE" w:rsidRDefault="000E48FE" w:rsidP="000D5139">
      <w:pPr>
        <w:pStyle w:val="ListParagraph"/>
        <w:numPr>
          <w:ilvl w:val="0"/>
          <w:numId w:val="2"/>
        </w:numPr>
        <w:rPr>
          <w:rFonts w:ascii="Times New Roman" w:hAnsi="Times New Roman" w:cs="Times New Roman"/>
        </w:rPr>
      </w:pPr>
      <w:r w:rsidRPr="00725C99">
        <w:rPr>
          <w:rFonts w:ascii="Times New Roman" w:hAnsi="Times New Roman"/>
        </w:rPr>
        <w:t>Monitoring occurred before the implementation of the upgrades (during 17 days in Feb/Mar 2013) and after implementation (during 24 days in July/Aug 2013).</w:t>
      </w:r>
    </w:p>
    <w:p w14:paraId="068FB3B5" w14:textId="0FBBAC30" w:rsidR="000E48FE" w:rsidRDefault="00F30F0B" w:rsidP="000D5139">
      <w:pPr>
        <w:pStyle w:val="ListParagraph"/>
        <w:numPr>
          <w:ilvl w:val="0"/>
          <w:numId w:val="2"/>
        </w:numPr>
        <w:rPr>
          <w:rFonts w:ascii="Times New Roman" w:hAnsi="Times New Roman" w:cs="Times New Roman"/>
        </w:rPr>
      </w:pPr>
      <w:r>
        <w:rPr>
          <w:rFonts w:ascii="Times New Roman" w:hAnsi="Times New Roman" w:cs="Times New Roman"/>
        </w:rPr>
        <w:t xml:space="preserve">PM2.5 levels were recorded </w:t>
      </w:r>
      <w:r w:rsidR="003E6B79">
        <w:rPr>
          <w:rFonts w:ascii="Times New Roman" w:hAnsi="Times New Roman" w:cs="Times New Roman"/>
        </w:rPr>
        <w:t>using the PM 2.5 Monitor once the readings</w:t>
      </w:r>
      <w:r w:rsidR="00233020">
        <w:rPr>
          <w:rFonts w:ascii="Times New Roman" w:hAnsi="Times New Roman" w:cs="Times New Roman"/>
        </w:rPr>
        <w:t xml:space="preserve"> stabilized, usually within </w:t>
      </w:r>
      <w:ins w:id="81" w:author="Microsoft Office User" w:date="2014-03-02T22:17:00Z">
        <w:r w:rsidR="007471B6">
          <w:rPr>
            <w:rFonts w:ascii="Times New Roman" w:hAnsi="Times New Roman" w:cs="Times New Roman"/>
          </w:rPr>
          <w:t>30</w:t>
        </w:r>
      </w:ins>
      <w:del w:id="82" w:author="Microsoft Office User" w:date="2014-03-02T22:17:00Z">
        <w:r w:rsidR="003E6B79" w:rsidDel="007471B6">
          <w:rPr>
            <w:rFonts w:ascii="Times New Roman" w:hAnsi="Times New Roman" w:cs="Times New Roman"/>
          </w:rPr>
          <w:delText>5-1</w:delText>
        </w:r>
        <w:r w:rsidR="00233020" w:rsidDel="007471B6">
          <w:rPr>
            <w:rFonts w:ascii="Times New Roman" w:hAnsi="Times New Roman" w:cs="Times New Roman"/>
          </w:rPr>
          <w:delText>0</w:delText>
        </w:r>
      </w:del>
      <w:r w:rsidR="00233020">
        <w:rPr>
          <w:rFonts w:ascii="Times New Roman" w:hAnsi="Times New Roman" w:cs="Times New Roman"/>
        </w:rPr>
        <w:t xml:space="preserve"> seconds, </w:t>
      </w:r>
      <w:r>
        <w:rPr>
          <w:rFonts w:ascii="Times New Roman" w:hAnsi="Times New Roman" w:cs="Times New Roman"/>
        </w:rPr>
        <w:t xml:space="preserve">at 26 indoor and 1 outdoor monitoring site at three times during each day in the </w:t>
      </w:r>
      <w:r w:rsidR="00233020">
        <w:rPr>
          <w:rFonts w:ascii="Times New Roman" w:hAnsi="Times New Roman" w:cs="Times New Roman"/>
        </w:rPr>
        <w:t xml:space="preserve">pre and post </w:t>
      </w:r>
      <w:commentRangeStart w:id="83"/>
      <w:r w:rsidR="00233020">
        <w:rPr>
          <w:rFonts w:ascii="Times New Roman" w:hAnsi="Times New Roman" w:cs="Times New Roman"/>
        </w:rPr>
        <w:t>study</w:t>
      </w:r>
      <w:commentRangeEnd w:id="83"/>
      <w:r w:rsidR="00180915">
        <w:rPr>
          <w:rStyle w:val="CommentReference"/>
        </w:rPr>
        <w:commentReference w:id="83"/>
      </w:r>
      <w:r w:rsidR="00233020">
        <w:rPr>
          <w:rFonts w:ascii="Times New Roman" w:hAnsi="Times New Roman" w:cs="Times New Roman"/>
        </w:rPr>
        <w:t xml:space="preserve">.  </w:t>
      </w:r>
    </w:p>
    <w:p w14:paraId="2F476A5B" w14:textId="0C36F15F" w:rsidR="00361295" w:rsidRPr="00361295" w:rsidRDefault="00233020" w:rsidP="00361295">
      <w:pPr>
        <w:pStyle w:val="ListParagraph"/>
        <w:numPr>
          <w:ilvl w:val="0"/>
          <w:numId w:val="2"/>
        </w:numPr>
        <w:rPr>
          <w:rFonts w:ascii="Times New Roman" w:hAnsi="Times New Roman" w:cs="Times New Roman"/>
          <w:rPrChange w:id="84" w:author="Dane" w:date="2014-02-27T15:11:00Z">
            <w:rPr/>
          </w:rPrChange>
        </w:rPr>
      </w:pPr>
      <w:r>
        <w:rPr>
          <w:rFonts w:ascii="Times New Roman" w:hAnsi="Times New Roman" w:cs="Times New Roman"/>
        </w:rPr>
        <w:t xml:space="preserve">The specific times of monitoring each day </w:t>
      </w:r>
      <w:r w:rsidR="00F30F0B">
        <w:rPr>
          <w:rFonts w:ascii="Times New Roman" w:hAnsi="Times New Roman" w:cs="Times New Roman"/>
        </w:rPr>
        <w:t xml:space="preserve">were at 09:00, 13:00 and 16:00 and were selected to represent times </w:t>
      </w:r>
      <w:r>
        <w:rPr>
          <w:rFonts w:ascii="Times New Roman" w:hAnsi="Times New Roman" w:cs="Times New Roman"/>
        </w:rPr>
        <w:t xml:space="preserve">shortly </w:t>
      </w:r>
      <w:r w:rsidR="00F30F0B">
        <w:rPr>
          <w:rFonts w:ascii="Times New Roman" w:hAnsi="Times New Roman" w:cs="Times New Roman"/>
        </w:rPr>
        <w:t>following major movement</w:t>
      </w:r>
      <w:r>
        <w:rPr>
          <w:rFonts w:ascii="Times New Roman" w:hAnsi="Times New Roman" w:cs="Times New Roman"/>
        </w:rPr>
        <w:t>s</w:t>
      </w:r>
      <w:r w:rsidR="00F30F0B">
        <w:rPr>
          <w:rFonts w:ascii="Times New Roman" w:hAnsi="Times New Roman" w:cs="Times New Roman"/>
        </w:rPr>
        <w:t xml:space="preserve"> of people into or out of the building at the start of school, f</w:t>
      </w:r>
      <w:r>
        <w:rPr>
          <w:rFonts w:ascii="Times New Roman" w:hAnsi="Times New Roman" w:cs="Times New Roman"/>
        </w:rPr>
        <w:t>ollowing lunch and after school</w:t>
      </w:r>
      <w:r w:rsidR="00F30F0B">
        <w:rPr>
          <w:rFonts w:ascii="Times New Roman" w:hAnsi="Times New Roman" w:cs="Times New Roman"/>
        </w:rPr>
        <w:t xml:space="preserve">  </w:t>
      </w:r>
    </w:p>
    <w:p w14:paraId="5B9D47CC" w14:textId="72E8C11E" w:rsidR="00361295" w:rsidRDefault="000D5139" w:rsidP="00361295">
      <w:pPr>
        <w:contextualSpacing/>
        <w:rPr>
          <w:ins w:id="85" w:author="Dane" w:date="2014-02-27T15:11:00Z"/>
          <w:rFonts w:ascii="Times New Roman" w:hAnsi="Times New Roman" w:cs="Times New Roman"/>
        </w:rPr>
      </w:pPr>
      <w:r w:rsidRPr="000D5139">
        <w:rPr>
          <w:rFonts w:ascii="Times New Roman" w:hAnsi="Times New Roman" w:cs="Times New Roman"/>
        </w:rPr>
        <w:t> </w:t>
      </w:r>
      <w:ins w:id="86" w:author="Dane" w:date="2014-02-27T15:11:00Z">
        <w:r w:rsidR="00361295" w:rsidRPr="00361295">
          <w:rPr>
            <w:rFonts w:ascii="Times New Roman" w:hAnsi="Times New Roman" w:cs="Times New Roman"/>
          </w:rPr>
          <w:t xml:space="preserve"> </w:t>
        </w:r>
        <w:r w:rsidR="00361295" w:rsidRPr="000D5139">
          <w:rPr>
            <w:rFonts w:ascii="Times New Roman" w:hAnsi="Times New Roman" w:cs="Times New Roman"/>
          </w:rPr>
          <w:t xml:space="preserve">The two TSI DUSTTRAK II Aerosol Monitors (models 8530 and 8532) we used in our study were handheld monitors, </w:t>
        </w:r>
        <w:r w:rsidR="00361295">
          <w:rPr>
            <w:rFonts w:ascii="Times New Roman" w:hAnsi="Times New Roman" w:cs="Times New Roman"/>
          </w:rPr>
          <w:t>which were operated with standard factory calibration factor of 1.0 being used</w:t>
        </w:r>
        <w:r w:rsidR="00361295" w:rsidRPr="000D5139">
          <w:rPr>
            <w:rFonts w:ascii="Times New Roman" w:hAnsi="Times New Roman" w:cs="Times New Roman"/>
          </w:rPr>
          <w:t xml:space="preserve">. In addition, because </w:t>
        </w:r>
        <w:r w:rsidR="00361295">
          <w:rPr>
            <w:rFonts w:ascii="Times New Roman" w:hAnsi="Times New Roman" w:cs="Times New Roman"/>
          </w:rPr>
          <w:t>Relative Humidity can impact the reliability of these PM 2.5 Monitors</w:t>
        </w:r>
        <w:r w:rsidR="00361295" w:rsidRPr="000D5139">
          <w:rPr>
            <w:rFonts w:ascii="Times New Roman" w:hAnsi="Times New Roman" w:cs="Times New Roman"/>
          </w:rPr>
          <w:t xml:space="preserve">, results from </w:t>
        </w:r>
        <w:r w:rsidR="00361295">
          <w:rPr>
            <w:rFonts w:ascii="Times New Roman" w:hAnsi="Times New Roman" w:cs="Times New Roman"/>
          </w:rPr>
          <w:t>outdoor readings by the PM 2.5 M</w:t>
        </w:r>
        <w:r w:rsidR="00361295" w:rsidRPr="000D5139">
          <w:rPr>
            <w:rFonts w:ascii="Times New Roman" w:hAnsi="Times New Roman" w:cs="Times New Roman"/>
          </w:rPr>
          <w:t>onitors may als</w:t>
        </w:r>
        <w:r w:rsidR="00361295">
          <w:rPr>
            <w:rFonts w:ascii="Times New Roman" w:hAnsi="Times New Roman" w:cs="Times New Roman"/>
          </w:rPr>
          <w:t>o experience some inaccuracies during readings taken at higher humidity levels</w:t>
        </w:r>
        <w:r w:rsidR="00361295" w:rsidRPr="000D5139">
          <w:rPr>
            <w:rFonts w:ascii="Times New Roman" w:hAnsi="Times New Roman" w:cs="Times New Roman"/>
          </w:rPr>
          <w:t>.</w:t>
        </w:r>
        <w:r w:rsidR="00361295">
          <w:rPr>
            <w:rFonts w:ascii="Times New Roman" w:hAnsi="Times New Roman" w:cs="Times New Roman"/>
          </w:rPr>
          <w:t xml:space="preserve">  E</w:t>
        </w:r>
        <w:r w:rsidR="00361295" w:rsidRPr="00E53C84">
          <w:rPr>
            <w:rFonts w:ascii="Times New Roman" w:hAnsi="Times New Roman" w:cs="Times New Roman"/>
          </w:rPr>
          <w:t>ffo</w:t>
        </w:r>
        <w:r w:rsidR="00361295">
          <w:rPr>
            <w:rFonts w:ascii="Times New Roman" w:hAnsi="Times New Roman" w:cs="Times New Roman"/>
          </w:rPr>
          <w:t>rts to correct PM2.5 values at times with high levels of RH</w:t>
        </w:r>
        <w:r w:rsidR="00361295" w:rsidRPr="00E53C84">
          <w:rPr>
            <w:rFonts w:ascii="Times New Roman" w:hAnsi="Times New Roman" w:cs="Times New Roman"/>
          </w:rPr>
          <w:t xml:space="preserve"> were not made</w:t>
        </w:r>
        <w:r w:rsidR="00361295">
          <w:rPr>
            <w:rFonts w:ascii="Times New Roman" w:hAnsi="Times New Roman" w:cs="Times New Roman"/>
          </w:rPr>
          <w:t xml:space="preserve"> since indoor and outdoor RH values were not measured, though conditioned indoor air RH levels were most likely below 50%.</w:t>
        </w:r>
      </w:ins>
    </w:p>
    <w:p w14:paraId="3BD84556" w14:textId="77777777" w:rsidR="00361295" w:rsidRPr="00E53C84" w:rsidRDefault="00361295" w:rsidP="00361295">
      <w:pPr>
        <w:contextualSpacing/>
        <w:rPr>
          <w:ins w:id="87" w:author="Dane" w:date="2014-02-27T15:11:00Z"/>
          <w:rFonts w:ascii="Times New Roman" w:hAnsi="Times New Roman" w:cs="Times New Roman"/>
        </w:rPr>
      </w:pPr>
    </w:p>
    <w:p w14:paraId="4CEB6F3F" w14:textId="77777777" w:rsidR="000D5139" w:rsidRPr="000D5139" w:rsidRDefault="000D5139" w:rsidP="000D5139">
      <w:pPr>
        <w:contextualSpacing/>
        <w:rPr>
          <w:rFonts w:ascii="Times New Roman" w:hAnsi="Times New Roman" w:cs="Times New Roman"/>
        </w:rPr>
      </w:pPr>
    </w:p>
    <w:p w14:paraId="7F17A4EA" w14:textId="77777777" w:rsidR="000D5139" w:rsidRPr="000D5139" w:rsidRDefault="000D5139" w:rsidP="000D5139">
      <w:pPr>
        <w:contextualSpacing/>
        <w:rPr>
          <w:rFonts w:ascii="Times New Roman" w:hAnsi="Times New Roman" w:cs="Times New Roman"/>
        </w:rPr>
      </w:pPr>
      <w:r w:rsidRPr="000D5139">
        <w:rPr>
          <w:rFonts w:ascii="Times New Roman" w:hAnsi="Times New Roman" w:cs="Times New Roman"/>
          <w:b/>
        </w:rPr>
        <w:t>RESULTS AND DISCUSSION</w:t>
      </w:r>
    </w:p>
    <w:p w14:paraId="491EADD4" w14:textId="71990DCF" w:rsidR="000D5139" w:rsidRDefault="000D5139" w:rsidP="000D5139">
      <w:pPr>
        <w:contextualSpacing/>
        <w:rPr>
          <w:ins w:id="88" w:author="Markus Feng [STUDENT]" w:date="2014-03-18T17:32:00Z"/>
          <w:rFonts w:ascii="Times New Roman" w:hAnsi="Times New Roman" w:cs="Times New Roman"/>
        </w:rPr>
      </w:pPr>
    </w:p>
    <w:p w14:paraId="0FA87085" w14:textId="77777777" w:rsidR="00B27C05" w:rsidRPr="00B27C05" w:rsidRDefault="00B27C05" w:rsidP="00B27C05">
      <w:pPr>
        <w:contextualSpacing/>
        <w:rPr>
          <w:ins w:id="89" w:author="Markus Feng [STUDENT]" w:date="2014-03-18T17:32:00Z"/>
          <w:rFonts w:ascii="Times New Roman" w:hAnsi="Times New Roman" w:cs="Times New Roman"/>
        </w:rPr>
      </w:pPr>
      <w:ins w:id="90" w:author="Markus Feng [STUDENT]" w:date="2014-03-18T17:32:00Z">
        <w:r w:rsidRPr="00B27C05">
          <w:rPr>
            <w:rFonts w:ascii="Times New Roman" w:hAnsi="Times New Roman" w:cs="Times New Roman"/>
          </w:rPr>
          <w:t xml:space="preserve">Relative Humidity (RH) is the amount of water in a sample of air divided by the amount of water required to make the air saturated. RH affects the measurement of the PM2.5 value of air that has not been dried, as a higher RH increases the measured PM2.5 value. In order to get a measurement of the amount of PM2.5 present without including the increased PM2.5 caused by a higher RH, the measured value must be adjusted. The following equation adjusts the PM2.5 values of humid air. </w:t>
        </w:r>
        <w:commentRangeStart w:id="91"/>
        <w:r w:rsidRPr="00B27C05">
          <w:rPr>
            <w:rFonts w:ascii="Times New Roman" w:hAnsi="Times New Roman" w:cs="Times New Roman"/>
          </w:rPr>
          <w:t>All of the data presented in this paper related to measurements of PM2.5 values performed at the International School of Beijing has been adjusted for RH with the equation.</w:t>
        </w:r>
      </w:ins>
      <w:commentRangeEnd w:id="91"/>
      <w:ins w:id="92" w:author="Markus Feng [STUDENT]" w:date="2014-03-18T17:33:00Z">
        <w:r>
          <w:rPr>
            <w:rStyle w:val="CommentReference"/>
          </w:rPr>
          <w:commentReference w:id="91"/>
        </w:r>
      </w:ins>
    </w:p>
    <w:p w14:paraId="4BF144E7" w14:textId="77777777" w:rsidR="00B27C05" w:rsidRPr="00B27C05" w:rsidRDefault="00B27C05" w:rsidP="00B27C05">
      <w:pPr>
        <w:contextualSpacing/>
        <w:rPr>
          <w:ins w:id="95" w:author="Markus Feng [STUDENT]" w:date="2014-03-18T17:32:00Z"/>
          <w:rFonts w:ascii="Times New Roman" w:hAnsi="Times New Roman" w:cs="Times New Roman"/>
        </w:rPr>
      </w:pPr>
    </w:p>
    <w:p w14:paraId="01ED40AB" w14:textId="77777777" w:rsidR="00B27C05" w:rsidRPr="00B27C05" w:rsidRDefault="00B27C05" w:rsidP="00B27C05">
      <w:pPr>
        <w:contextualSpacing/>
        <w:rPr>
          <w:ins w:id="96" w:author="Markus Feng [STUDENT]" w:date="2014-03-18T17:32:00Z"/>
          <w:rFonts w:ascii="Times New Roman" w:hAnsi="Times New Roman" w:cs="Times New Roman"/>
        </w:rPr>
      </w:pPr>
      <w:proofErr w:type="gramStart"/>
      <w:ins w:id="97" w:author="Markus Feng [STUDENT]" w:date="2014-03-18T17:32:00Z">
        <w:r w:rsidRPr="00B27C05">
          <w:rPr>
            <w:rFonts w:ascii="Times New Roman" w:hAnsi="Times New Roman" w:cs="Times New Roman"/>
          </w:rPr>
          <w:t>PM2.5(</w:t>
        </w:r>
        <w:proofErr w:type="gramEnd"/>
        <w:r w:rsidRPr="00B27C05">
          <w:rPr>
            <w:rFonts w:ascii="Times New Roman" w:hAnsi="Times New Roman" w:cs="Times New Roman"/>
          </w:rPr>
          <w:t>a) = PM2.5(m) / (1 + 0.25 * ((RH^2)/(1-RH)))</w:t>
        </w:r>
      </w:ins>
    </w:p>
    <w:p w14:paraId="05D67F12" w14:textId="77777777" w:rsidR="00B27C05" w:rsidRPr="00B27C05" w:rsidRDefault="00B27C05" w:rsidP="00B27C05">
      <w:pPr>
        <w:contextualSpacing/>
        <w:rPr>
          <w:ins w:id="98" w:author="Markus Feng [STUDENT]" w:date="2014-03-18T17:32:00Z"/>
          <w:rFonts w:ascii="Times New Roman" w:hAnsi="Times New Roman" w:cs="Times New Roman"/>
        </w:rPr>
      </w:pPr>
    </w:p>
    <w:p w14:paraId="10D589B2" w14:textId="77777777" w:rsidR="00B27C05" w:rsidRPr="00B27C05" w:rsidRDefault="00B27C05" w:rsidP="00B27C05">
      <w:pPr>
        <w:contextualSpacing/>
        <w:rPr>
          <w:ins w:id="99" w:author="Markus Feng [STUDENT]" w:date="2014-03-18T17:32:00Z"/>
          <w:rFonts w:ascii="Times New Roman" w:hAnsi="Times New Roman" w:cs="Times New Roman"/>
        </w:rPr>
      </w:pPr>
      <w:ins w:id="100" w:author="Markus Feng [STUDENT]" w:date="2014-03-18T17:32:00Z">
        <w:r w:rsidRPr="00B27C05">
          <w:rPr>
            <w:rFonts w:ascii="Times New Roman" w:hAnsi="Times New Roman" w:cs="Times New Roman"/>
          </w:rPr>
          <w:t xml:space="preserve">Where: </w:t>
        </w:r>
      </w:ins>
    </w:p>
    <w:p w14:paraId="6B1025F4" w14:textId="77777777" w:rsidR="00B27C05" w:rsidRPr="00B27C05" w:rsidRDefault="00B27C05" w:rsidP="00B27C05">
      <w:pPr>
        <w:contextualSpacing/>
        <w:rPr>
          <w:ins w:id="101" w:author="Markus Feng [STUDENT]" w:date="2014-03-18T17:32:00Z"/>
          <w:rFonts w:ascii="Times New Roman" w:hAnsi="Times New Roman" w:cs="Times New Roman"/>
        </w:rPr>
      </w:pPr>
      <w:ins w:id="102" w:author="Markus Feng [STUDENT]" w:date="2014-03-18T17:32:00Z">
        <w:r w:rsidRPr="00B27C05">
          <w:rPr>
            <w:rFonts w:ascii="Times New Roman" w:hAnsi="Times New Roman" w:cs="Times New Roman"/>
          </w:rPr>
          <w:tab/>
        </w:r>
        <w:proofErr w:type="gramStart"/>
        <w:r w:rsidRPr="00B27C05">
          <w:rPr>
            <w:rFonts w:ascii="Times New Roman" w:hAnsi="Times New Roman" w:cs="Times New Roman"/>
          </w:rPr>
          <w:t>PM2.5(</w:t>
        </w:r>
        <w:proofErr w:type="gramEnd"/>
        <w:r w:rsidRPr="00B27C05">
          <w:rPr>
            <w:rFonts w:ascii="Times New Roman" w:hAnsi="Times New Roman" w:cs="Times New Roman"/>
          </w:rPr>
          <w:t>a) is the adjusted/real PM2.5 value,</w:t>
        </w:r>
      </w:ins>
    </w:p>
    <w:p w14:paraId="658CEA5A" w14:textId="77777777" w:rsidR="00B27C05" w:rsidRPr="00B27C05" w:rsidRDefault="00B27C05" w:rsidP="00B27C05">
      <w:pPr>
        <w:contextualSpacing/>
        <w:rPr>
          <w:ins w:id="103" w:author="Markus Feng [STUDENT]" w:date="2014-03-18T17:32:00Z"/>
          <w:rFonts w:ascii="Times New Roman" w:hAnsi="Times New Roman" w:cs="Times New Roman"/>
        </w:rPr>
      </w:pPr>
      <w:ins w:id="104" w:author="Markus Feng [STUDENT]" w:date="2014-03-18T17:32:00Z">
        <w:r w:rsidRPr="00B27C05">
          <w:rPr>
            <w:rFonts w:ascii="Times New Roman" w:hAnsi="Times New Roman" w:cs="Times New Roman"/>
          </w:rPr>
          <w:tab/>
        </w:r>
        <w:proofErr w:type="gramStart"/>
        <w:r w:rsidRPr="00B27C05">
          <w:rPr>
            <w:rFonts w:ascii="Times New Roman" w:hAnsi="Times New Roman" w:cs="Times New Roman"/>
          </w:rPr>
          <w:t>PM2.5(</w:t>
        </w:r>
        <w:proofErr w:type="gramEnd"/>
        <w:r w:rsidRPr="00B27C05">
          <w:rPr>
            <w:rFonts w:ascii="Times New Roman" w:hAnsi="Times New Roman" w:cs="Times New Roman"/>
          </w:rPr>
          <w:t>m) is the measured PM2.5 value,</w:t>
        </w:r>
      </w:ins>
    </w:p>
    <w:p w14:paraId="6A0765B8" w14:textId="77777777" w:rsidR="00B27C05" w:rsidRPr="00B27C05" w:rsidRDefault="00B27C05" w:rsidP="00B27C05">
      <w:pPr>
        <w:contextualSpacing/>
        <w:rPr>
          <w:ins w:id="105" w:author="Markus Feng [STUDENT]" w:date="2014-03-18T17:32:00Z"/>
          <w:rFonts w:ascii="Times New Roman" w:hAnsi="Times New Roman" w:cs="Times New Roman"/>
        </w:rPr>
      </w:pPr>
      <w:ins w:id="106" w:author="Markus Feng [STUDENT]" w:date="2014-03-18T17:32:00Z">
        <w:r w:rsidRPr="00B27C05">
          <w:rPr>
            <w:rFonts w:ascii="Times New Roman" w:hAnsi="Times New Roman" w:cs="Times New Roman"/>
          </w:rPr>
          <w:tab/>
          <w:t>RH is the Relative Humidity of the air (0 ≤ RH ≤ 1)</w:t>
        </w:r>
      </w:ins>
    </w:p>
    <w:p w14:paraId="38D63AAE" w14:textId="77777777" w:rsidR="00B27C05" w:rsidRPr="00B27C05" w:rsidRDefault="00B27C05" w:rsidP="00B27C05">
      <w:pPr>
        <w:contextualSpacing/>
        <w:rPr>
          <w:ins w:id="107" w:author="Markus Feng [STUDENT]" w:date="2014-03-18T17:32:00Z"/>
          <w:rFonts w:ascii="Times New Roman" w:hAnsi="Times New Roman" w:cs="Times New Roman"/>
        </w:rPr>
      </w:pPr>
    </w:p>
    <w:p w14:paraId="4EDF21F6" w14:textId="77777777" w:rsidR="00B27C05" w:rsidRPr="000D5139" w:rsidRDefault="00B27C05" w:rsidP="00B27C05">
      <w:pPr>
        <w:contextualSpacing/>
        <w:rPr>
          <w:rFonts w:ascii="Times New Roman" w:hAnsi="Times New Roman" w:cs="Times New Roman"/>
        </w:rPr>
      </w:pPr>
    </w:p>
    <w:p w14:paraId="796B499F" w14:textId="5800C20D" w:rsidR="00305BB5" w:rsidRDefault="00361295" w:rsidP="000D5139">
      <w:pPr>
        <w:contextualSpacing/>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5408" behindDoc="0" locked="0" layoutInCell="1" allowOverlap="1" wp14:anchorId="626FB0F2" wp14:editId="4654751A">
            <wp:simplePos x="0" y="0"/>
            <wp:positionH relativeFrom="column">
              <wp:posOffset>297815</wp:posOffset>
            </wp:positionH>
            <wp:positionV relativeFrom="paragraph">
              <wp:posOffset>1598295</wp:posOffset>
            </wp:positionV>
            <wp:extent cx="5414010" cy="3709670"/>
            <wp:effectExtent l="0" t="0" r="0" b="5080"/>
            <wp:wrapSquare wrapText="bothSides"/>
            <wp:docPr id="2" name="Picture 2" descr="Macintosh HD:Users:alexander.guo:Dropbox:Screenshots:Screenshot 2014-02-24 11.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er.guo:Dropbox:Screenshots:Screenshot 2014-02-24 11.04.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70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B79">
        <w:rPr>
          <w:rFonts w:ascii="Times New Roman" w:hAnsi="Times New Roman" w:cs="Times New Roman"/>
          <w:noProof/>
          <w:lang w:eastAsia="en-US"/>
        </w:rPr>
        <mc:AlternateContent>
          <mc:Choice Requires="wps">
            <w:drawing>
              <wp:anchor distT="0" distB="0" distL="114300" distR="114300" simplePos="0" relativeHeight="251657215" behindDoc="0" locked="0" layoutInCell="1" allowOverlap="1" wp14:anchorId="5BFA93B7" wp14:editId="78226A0C">
                <wp:simplePos x="0" y="0"/>
                <wp:positionH relativeFrom="column">
                  <wp:posOffset>0</wp:posOffset>
                </wp:positionH>
                <wp:positionV relativeFrom="paragraph">
                  <wp:posOffset>1519555</wp:posOffset>
                </wp:positionV>
                <wp:extent cx="5715000" cy="3897630"/>
                <wp:effectExtent l="0" t="0" r="25400" b="13970"/>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89763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96775F" w14:textId="77777777" w:rsidR="003D5C46" w:rsidRDefault="003D5C46"/>
                          <w:p w14:paraId="2E6E4164" w14:textId="77777777" w:rsidR="003D5C46" w:rsidRDefault="003D5C46"/>
                          <w:p w14:paraId="56CF76EA" w14:textId="77777777" w:rsidR="003D5C46" w:rsidRDefault="003D5C46"/>
                          <w:p w14:paraId="7011C3D3" w14:textId="77777777" w:rsidR="003D5C46" w:rsidRDefault="003D5C46"/>
                          <w:p w14:paraId="7492672A" w14:textId="77777777" w:rsidR="003D5C46" w:rsidRDefault="003D5C46"/>
                          <w:p w14:paraId="2F8CBDA8" w14:textId="77777777" w:rsidR="003D5C46" w:rsidRDefault="003D5C46"/>
                          <w:p w14:paraId="45549233" w14:textId="77777777" w:rsidR="003D5C46" w:rsidRDefault="003D5C46"/>
                          <w:p w14:paraId="587982E5" w14:textId="77777777" w:rsidR="003D5C46" w:rsidRDefault="003D5C46"/>
                          <w:p w14:paraId="489F7943" w14:textId="77777777" w:rsidR="003D5C46" w:rsidRDefault="003D5C46"/>
                          <w:p w14:paraId="28FBD2A9" w14:textId="77777777" w:rsidR="003D5C46" w:rsidRDefault="003D5C46"/>
                          <w:p w14:paraId="5FCD76A2" w14:textId="77777777" w:rsidR="003D5C46" w:rsidRDefault="003D5C46"/>
                          <w:p w14:paraId="684D0B80" w14:textId="77777777" w:rsidR="003D5C46" w:rsidRDefault="003D5C46"/>
                          <w:p w14:paraId="6EBF27DB" w14:textId="77777777" w:rsidR="003D5C46" w:rsidRDefault="003D5C46"/>
                          <w:p w14:paraId="3668EE27" w14:textId="77777777" w:rsidR="003D5C46" w:rsidRPr="00305BB5" w:rsidRDefault="003D5C46">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119.65pt;width:450pt;height:30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" filled="f" strokecolor="black [3213]">
                <v:textbox>
                  <w:txbxContent>
                    <w:p w14:paraId="3396775F" w14:textId="77777777" w:rsidR="005E16A2" w:rsidRDefault="005E16A2"/>
                    <w:p w14:paraId="2E6E4164" w14:textId="77777777" w:rsidR="005E16A2" w:rsidRDefault="005E16A2"/>
                    <w:p w14:paraId="56CF76EA" w14:textId="77777777" w:rsidR="005E16A2" w:rsidRDefault="005E16A2"/>
                    <w:p w14:paraId="7011C3D3" w14:textId="77777777" w:rsidR="005E16A2" w:rsidRDefault="005E16A2"/>
                    <w:p w14:paraId="7492672A" w14:textId="77777777" w:rsidR="005E16A2" w:rsidRDefault="005E16A2"/>
                    <w:p w14:paraId="2F8CBDA8" w14:textId="77777777" w:rsidR="005E16A2" w:rsidRDefault="005E16A2"/>
                    <w:p w14:paraId="45549233" w14:textId="77777777" w:rsidR="005E16A2" w:rsidRDefault="005E16A2"/>
                    <w:p w14:paraId="587982E5" w14:textId="77777777" w:rsidR="005E16A2" w:rsidRDefault="005E16A2"/>
                    <w:p w14:paraId="489F7943" w14:textId="77777777" w:rsidR="005E16A2" w:rsidRDefault="005E16A2"/>
                    <w:p w14:paraId="28FBD2A9" w14:textId="77777777" w:rsidR="005E16A2" w:rsidRDefault="005E16A2"/>
                    <w:p w14:paraId="5FCD76A2" w14:textId="77777777" w:rsidR="005E16A2" w:rsidRDefault="005E16A2"/>
                    <w:p w14:paraId="684D0B80" w14:textId="77777777" w:rsidR="005E16A2" w:rsidRDefault="005E16A2"/>
                    <w:p w14:paraId="6EBF27DB" w14:textId="77777777" w:rsidR="005E16A2" w:rsidRDefault="005E16A2"/>
                    <w:p w14:paraId="3668EE27" w14:textId="77777777" w:rsidR="005E16A2" w:rsidRPr="00305BB5" w:rsidRDefault="005E16A2">
                      <w:pPr>
                        <w:rPr>
                          <w:rFonts w:ascii="Times New Roman" w:hAnsi="Times New Roman" w:cs="Times New Roman"/>
                        </w:rPr>
                      </w:pPr>
                      <w:r>
                        <w:rPr>
                          <w:rFonts w:ascii="Times New Roman" w:hAnsi="Times New Roman" w:cs="Times New Roman"/>
                        </w:rPr>
                        <w:t>Figure 1: PM2.5 concentration of each room during the before (red) and after (blue) implementation periods, respectively.</w:t>
                      </w:r>
                    </w:p>
                  </w:txbxContent>
                </v:textbox>
                <w10:wrap type="square"/>
              </v:shape>
            </w:pict>
          </mc:Fallback>
        </mc:AlternateContent>
      </w:r>
      <w:r w:rsidR="000D5139" w:rsidRPr="000D5139">
        <w:rPr>
          <w:rFonts w:ascii="Times New Roman" w:hAnsi="Times New Roman" w:cs="Times New Roman"/>
        </w:rPr>
        <w:t xml:space="preserve">The results of </w:t>
      </w:r>
      <w:r w:rsidR="004D1808">
        <w:rPr>
          <w:rFonts w:hint="eastAsia"/>
          <w:lang w:eastAsia="zh-CN"/>
        </w:rPr>
        <w:t>t</w:t>
      </w:r>
      <w:r w:rsidR="004D1808">
        <w:t>he monitoring of indoor air quali</w:t>
      </w:r>
      <w:r w:rsidR="003E6B79">
        <w:t xml:space="preserve">ty before and after the air handling system upgrades previously described </w:t>
      </w:r>
      <w:r w:rsidR="000D5139" w:rsidRPr="000D5139">
        <w:rPr>
          <w:rFonts w:ascii="Times New Roman" w:hAnsi="Times New Roman" w:cs="Times New Roman"/>
        </w:rPr>
        <w:t xml:space="preserve">can be demonstrated in the following 4 figures. Figure 1 represents </w:t>
      </w:r>
      <w:r w:rsidR="000D5139">
        <w:rPr>
          <w:rFonts w:ascii="Times New Roman" w:hAnsi="Times New Roman" w:cs="Times New Roman"/>
        </w:rPr>
        <w:t>a direct comparison between the average PM2.5 concentration of each room before and after implementation</w:t>
      </w:r>
      <w:r w:rsidR="003803C8">
        <w:rPr>
          <w:rFonts w:ascii="Times New Roman" w:hAnsi="Times New Roman" w:cs="Times New Roman"/>
        </w:rPr>
        <w:t xml:space="preserve"> wit</w:t>
      </w:r>
      <w:r w:rsidR="003E6B79">
        <w:rPr>
          <w:rFonts w:ascii="Times New Roman" w:hAnsi="Times New Roman" w:cs="Times New Roman"/>
        </w:rPr>
        <w:t>h rooms with upgraded air handler</w:t>
      </w:r>
      <w:r w:rsidR="003803C8">
        <w:rPr>
          <w:rFonts w:ascii="Times New Roman" w:hAnsi="Times New Roman" w:cs="Times New Roman"/>
        </w:rPr>
        <w:t>s separated from those without</w:t>
      </w:r>
      <w:r w:rsidR="000D5139">
        <w:rPr>
          <w:rFonts w:ascii="Times New Roman" w:hAnsi="Times New Roman" w:cs="Times New Roman"/>
        </w:rPr>
        <w:t xml:space="preserve">; </w:t>
      </w:r>
      <w:r w:rsidR="000D5139" w:rsidRPr="000D5139">
        <w:rPr>
          <w:rFonts w:ascii="Times New Roman" w:hAnsi="Times New Roman" w:cs="Times New Roman"/>
        </w:rPr>
        <w:t>Figure 2 and figure 3 individually represent the average indoor PM2.5 compared to the average outdoor PM2.5 on each data collection day of the period befor</w:t>
      </w:r>
      <w:r w:rsidR="003E6B79">
        <w:rPr>
          <w:rFonts w:ascii="Times New Roman" w:hAnsi="Times New Roman" w:cs="Times New Roman"/>
        </w:rPr>
        <w:t xml:space="preserve">e </w:t>
      </w:r>
      <w:r w:rsidR="000D5139" w:rsidRPr="000D5139">
        <w:rPr>
          <w:rFonts w:ascii="Times New Roman" w:hAnsi="Times New Roman" w:cs="Times New Roman"/>
        </w:rPr>
        <w:t xml:space="preserve">and after implementation, respectively. Lastly, </w:t>
      </w:r>
      <w:ins w:id="108" w:author="Dane" w:date="2014-02-27T15:45:00Z">
        <w:r w:rsidR="00A008E7">
          <w:rPr>
            <w:rFonts w:ascii="Times New Roman" w:hAnsi="Times New Roman" w:cs="Times New Roman"/>
          </w:rPr>
          <w:t>Table 1</w:t>
        </w:r>
      </w:ins>
      <w:r w:rsidR="000D5139" w:rsidRPr="000D5139">
        <w:rPr>
          <w:rFonts w:ascii="Times New Roman" w:hAnsi="Times New Roman" w:cs="Times New Roman"/>
        </w:rPr>
        <w:t xml:space="preserve"> presents </w:t>
      </w:r>
      <w:ins w:id="109" w:author="Dane" w:date="2014-02-27T15:45:00Z">
        <w:r w:rsidR="00A008E7">
          <w:rPr>
            <w:rFonts w:ascii="Times New Roman" w:hAnsi="Times New Roman" w:cs="Times New Roman"/>
          </w:rPr>
          <w:t xml:space="preserve">the average indoor and outdoor concentrations observed </w:t>
        </w:r>
      </w:ins>
      <w:r w:rsidR="000D5139" w:rsidRPr="000D5139">
        <w:rPr>
          <w:rFonts w:ascii="Times New Roman" w:hAnsi="Times New Roman" w:cs="Times New Roman"/>
        </w:rPr>
        <w:t>the ratio for the two periods are compared.</w:t>
      </w:r>
    </w:p>
    <w:p w14:paraId="23F44CFA" w14:textId="7FF169A5" w:rsidR="00305BB5" w:rsidRDefault="00895857" w:rsidP="000D5139">
      <w:pPr>
        <w:contextualSpacing/>
        <w:rPr>
          <w:rFonts w:ascii="Times New Roman" w:hAnsi="Times New Roman" w:cs="Times New Roman"/>
        </w:rPr>
      </w:pPr>
      <w:r>
        <w:rPr>
          <w:rFonts w:ascii="Times New Roman" w:hAnsi="Times New Roman" w:cs="Times New Roman"/>
          <w:noProof/>
          <w:lang w:eastAsia="en-US"/>
        </w:rPr>
        <w:lastRenderedPageBreak/>
        <mc:AlternateContent>
          <mc:Choice Requires="wps">
            <w:drawing>
              <wp:anchor distT="0" distB="0" distL="114300" distR="114300" simplePos="0" relativeHeight="251662336" behindDoc="0" locked="0" layoutInCell="1" allowOverlap="1" wp14:anchorId="7502EC4D" wp14:editId="7D1F834C">
                <wp:simplePos x="0" y="0"/>
                <wp:positionH relativeFrom="column">
                  <wp:posOffset>0</wp:posOffset>
                </wp:positionH>
                <wp:positionV relativeFrom="paragraph">
                  <wp:posOffset>-228600</wp:posOffset>
                </wp:positionV>
                <wp:extent cx="5943600" cy="4114800"/>
                <wp:effectExtent l="0" t="0" r="254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7777777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77777777" w:rsidR="003D5C46" w:rsidRPr="00305BB5" w:rsidRDefault="003D5C46">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0;margin-top:-17.95pt;width:468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" filled="f" strokecolor="black [3213]">
                <v:textbox>
                  <w:txbxContent>
                    <w:p w14:paraId="75B9504C" w14:textId="77777777" w:rsidR="003D5C46" w:rsidRDefault="003D5C46"/>
                    <w:p w14:paraId="614A6C04" w14:textId="77777777" w:rsidR="003D5C46" w:rsidRDefault="003D5C46"/>
                    <w:p w14:paraId="7F1ED1C1" w14:textId="77777777" w:rsidR="003D5C46" w:rsidRDefault="003D5C46"/>
                    <w:p w14:paraId="5C61E66D" w14:textId="77777777" w:rsidR="003D5C46" w:rsidRDefault="003D5C46"/>
                    <w:p w14:paraId="32D1D39E" w14:textId="77777777" w:rsidR="003D5C46" w:rsidRDefault="003D5C46"/>
                    <w:p w14:paraId="36B01D14" w14:textId="77777777" w:rsidR="003D5C46" w:rsidRDefault="003D5C46"/>
                    <w:p w14:paraId="1D586973" w14:textId="77777777" w:rsidR="003D5C46" w:rsidRDefault="003D5C46"/>
                    <w:p w14:paraId="63D22ACE" w14:textId="77777777" w:rsidR="003D5C46" w:rsidRDefault="003D5C46"/>
                    <w:p w14:paraId="10C10C5C" w14:textId="77777777" w:rsidR="003D5C46" w:rsidRDefault="003D5C46"/>
                    <w:p w14:paraId="5903F1FF" w14:textId="77777777" w:rsidR="003D5C46" w:rsidRDefault="003D5C46"/>
                    <w:p w14:paraId="0767B5E8" w14:textId="77777777" w:rsidR="003D5C46" w:rsidRDefault="003D5C46"/>
                    <w:p w14:paraId="30BA38D5" w14:textId="77777777" w:rsidR="003D5C46" w:rsidRDefault="003D5C46"/>
                    <w:p w14:paraId="73231C04" w14:textId="77777777" w:rsidR="003D5C46" w:rsidRPr="00305BB5" w:rsidRDefault="003D5C46">
                      <w:pPr>
                        <w:rPr>
                          <w:rFonts w:ascii="Times New Roman" w:hAnsi="Times New Roman" w:cs="Times New Roman"/>
                        </w:rPr>
                      </w:pPr>
                      <w:r>
                        <w:rPr>
                          <w:rFonts w:ascii="Times New Roman" w:hAnsi="Times New Roman" w:cs="Times New Roman"/>
                        </w:rPr>
                        <w:t>Figure 2: Daily average of outdoor (red) and indoor (blue) PM2.5 concentration before implementation of new filters.</w:t>
                      </w:r>
                    </w:p>
                  </w:txbxContent>
                </v:textbox>
                <w10:wrap type="square"/>
              </v:shape>
            </w:pict>
          </mc:Fallback>
        </mc:AlternateContent>
      </w:r>
      <w:r w:rsidR="0058220D">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2E6A6213" wp14:editId="56B74D2D">
                <wp:simplePos x="0" y="0"/>
                <wp:positionH relativeFrom="column">
                  <wp:posOffset>0</wp:posOffset>
                </wp:positionH>
                <wp:positionV relativeFrom="paragraph">
                  <wp:posOffset>3886200</wp:posOffset>
                </wp:positionV>
                <wp:extent cx="5943600" cy="4114800"/>
                <wp:effectExtent l="0" t="0" r="25400" b="2540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4114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37BE" w14:textId="77777777" w:rsidR="003D5C46" w:rsidRDefault="003D5C46" w:rsidP="00305BB5"/>
                          <w:p w14:paraId="05194A32" w14:textId="77777777" w:rsidR="003D5C46" w:rsidRDefault="003D5C46" w:rsidP="00305BB5"/>
                          <w:p w14:paraId="36400F4B" w14:textId="77777777" w:rsidR="003D5C46" w:rsidRDefault="003D5C46" w:rsidP="00305BB5"/>
                          <w:p w14:paraId="529793C0" w14:textId="77777777" w:rsidR="003D5C46" w:rsidRDefault="003D5C46" w:rsidP="00305BB5"/>
                          <w:p w14:paraId="1C0C0EFC" w14:textId="77777777" w:rsidR="003D5C46" w:rsidRDefault="003D5C46" w:rsidP="00305BB5"/>
                          <w:p w14:paraId="15A7920C" w14:textId="77777777" w:rsidR="003D5C46" w:rsidRDefault="003D5C46" w:rsidP="00305BB5"/>
                          <w:p w14:paraId="589A882F" w14:textId="77777777" w:rsidR="003D5C46" w:rsidRDefault="003D5C46" w:rsidP="00305BB5"/>
                          <w:p w14:paraId="3B676B43" w14:textId="77777777" w:rsidR="003D5C46" w:rsidRDefault="003D5C46" w:rsidP="00305BB5"/>
                          <w:p w14:paraId="098AAA4E" w14:textId="77777777" w:rsidR="003D5C46" w:rsidRDefault="003D5C46" w:rsidP="00305BB5"/>
                          <w:p w14:paraId="27B43852" w14:textId="77777777" w:rsidR="003D5C46" w:rsidRDefault="003D5C46" w:rsidP="00305BB5"/>
                          <w:p w14:paraId="47E16E4A" w14:textId="77777777" w:rsidR="003D5C46" w:rsidRDefault="003D5C46" w:rsidP="00305BB5"/>
                          <w:p w14:paraId="2E50F82E" w14:textId="77777777" w:rsidR="003D5C46" w:rsidRDefault="003D5C46" w:rsidP="00305BB5"/>
                          <w:p w14:paraId="734DDABE" w14:textId="77777777" w:rsidR="003D5C46" w:rsidRPr="00305BB5" w:rsidRDefault="003D5C46"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0;margin-top:306pt;width:46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" filled="f" strokecolor="black [3213]">
                <v:textbox>
                  <w:txbxContent>
                    <w:p w14:paraId="295A37BE" w14:textId="77777777" w:rsidR="005E16A2" w:rsidRDefault="005E16A2" w:rsidP="00305BB5"/>
                    <w:p w14:paraId="05194A32" w14:textId="77777777" w:rsidR="005E16A2" w:rsidRDefault="005E16A2" w:rsidP="00305BB5"/>
                    <w:p w14:paraId="36400F4B" w14:textId="77777777" w:rsidR="005E16A2" w:rsidRDefault="005E16A2" w:rsidP="00305BB5"/>
                    <w:p w14:paraId="529793C0" w14:textId="77777777" w:rsidR="005E16A2" w:rsidRDefault="005E16A2" w:rsidP="00305BB5"/>
                    <w:p w14:paraId="1C0C0EFC" w14:textId="77777777" w:rsidR="005E16A2" w:rsidRDefault="005E16A2" w:rsidP="00305BB5"/>
                    <w:p w14:paraId="15A7920C" w14:textId="77777777" w:rsidR="005E16A2" w:rsidRDefault="005E16A2" w:rsidP="00305BB5"/>
                    <w:p w14:paraId="589A882F" w14:textId="77777777" w:rsidR="005E16A2" w:rsidRDefault="005E16A2" w:rsidP="00305BB5"/>
                    <w:p w14:paraId="3B676B43" w14:textId="77777777" w:rsidR="005E16A2" w:rsidRDefault="005E16A2" w:rsidP="00305BB5"/>
                    <w:p w14:paraId="098AAA4E" w14:textId="77777777" w:rsidR="005E16A2" w:rsidRDefault="005E16A2" w:rsidP="00305BB5"/>
                    <w:p w14:paraId="27B43852" w14:textId="77777777" w:rsidR="005E16A2" w:rsidRDefault="005E16A2" w:rsidP="00305BB5"/>
                    <w:p w14:paraId="47E16E4A" w14:textId="77777777" w:rsidR="005E16A2" w:rsidRDefault="005E16A2" w:rsidP="00305BB5"/>
                    <w:p w14:paraId="2E50F82E" w14:textId="77777777" w:rsidR="005E16A2" w:rsidRDefault="005E16A2" w:rsidP="00305BB5"/>
                    <w:p w14:paraId="734DDABE" w14:textId="77777777" w:rsidR="005E16A2" w:rsidRPr="00305BB5" w:rsidRDefault="005E16A2" w:rsidP="00305BB5">
                      <w:pPr>
                        <w:rPr>
                          <w:rFonts w:ascii="Times New Roman" w:hAnsi="Times New Roman" w:cs="Times New Roman"/>
                        </w:rPr>
                      </w:pPr>
                      <w:r>
                        <w:rPr>
                          <w:rFonts w:ascii="Times New Roman" w:hAnsi="Times New Roman" w:cs="Times New Roman"/>
                        </w:rPr>
                        <w:t>Figure 3: Daily average of outdoor (red) and indoor (blue) PM2.5 concentration after implementation of new filters.</w:t>
                      </w:r>
                    </w:p>
                  </w:txbxContent>
                </v:textbox>
                <w10:wrap type="square"/>
              </v:shape>
            </w:pict>
          </mc:Fallback>
        </mc:AlternateContent>
      </w:r>
      <w:r w:rsidR="0058220D">
        <w:rPr>
          <w:rFonts w:ascii="Times New Roman" w:hAnsi="Times New Roman" w:cs="Times New Roman"/>
          <w:noProof/>
          <w:lang w:eastAsia="en-US"/>
        </w:rPr>
        <w:drawing>
          <wp:anchor distT="0" distB="0" distL="114300" distR="114300" simplePos="0" relativeHeight="251660288" behindDoc="0" locked="0" layoutInCell="1" allowOverlap="1" wp14:anchorId="5C133EC0" wp14:editId="695B2463">
            <wp:simplePos x="0" y="0"/>
            <wp:positionH relativeFrom="column">
              <wp:posOffset>-23495</wp:posOffset>
            </wp:positionH>
            <wp:positionV relativeFrom="paragraph">
              <wp:posOffset>3886200</wp:posOffset>
            </wp:positionV>
            <wp:extent cx="5967095" cy="3781425"/>
            <wp:effectExtent l="0" t="0" r="1905" b="3175"/>
            <wp:wrapSquare wrapText="bothSides"/>
            <wp:docPr id="8" name="Picture 8" descr="Macintosh HD:Users:alexander.guo:Dropbox:Screenshots:Screenshot 2014-02-13 18.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ander.guo:Dropbox:Screenshots:Screenshot 2014-02-13 18.13.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3781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noProof/>
          <w:lang w:eastAsia="en-US"/>
        </w:rPr>
        <w:drawing>
          <wp:anchor distT="0" distB="0" distL="114300" distR="114300" simplePos="0" relativeHeight="251659264" behindDoc="0" locked="0" layoutInCell="1" allowOverlap="1" wp14:anchorId="688FE598" wp14:editId="6B6EDF97">
            <wp:simplePos x="0" y="0"/>
            <wp:positionH relativeFrom="column">
              <wp:posOffset>0</wp:posOffset>
            </wp:positionH>
            <wp:positionV relativeFrom="paragraph">
              <wp:posOffset>-228600</wp:posOffset>
            </wp:positionV>
            <wp:extent cx="5967095" cy="3773805"/>
            <wp:effectExtent l="0" t="0" r="1905" b="10795"/>
            <wp:wrapSquare wrapText="bothSides"/>
            <wp:docPr id="7" name="Picture 7" descr="Macintosh HD:Users:alexander.guo:Dropbox:Screenshots:Screenshot 2014-02-13 18.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ander.guo:Dropbox:Screenshots:Screenshot 2014-02-13 18.13.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377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5BB5">
        <w:rPr>
          <w:rFonts w:ascii="Times New Roman" w:hAnsi="Times New Roman" w:cs="Times New Roman"/>
        </w:rPr>
        <w:br w:type="page"/>
      </w:r>
    </w:p>
    <w:tbl>
      <w:tblPr>
        <w:tblStyle w:val="LightList"/>
        <w:tblpPr w:leftFromText="180" w:rightFromText="180" w:vertAnchor="text" w:horzAnchor="page" w:tblpX="1527" w:tblpY="2"/>
        <w:tblW w:w="0" w:type="auto"/>
        <w:tblLook w:val="04A0" w:firstRow="1" w:lastRow="0" w:firstColumn="1" w:lastColumn="0" w:noHBand="0" w:noVBand="1"/>
      </w:tblPr>
      <w:tblGrid>
        <w:gridCol w:w="2093"/>
        <w:gridCol w:w="3685"/>
        <w:gridCol w:w="3544"/>
      </w:tblGrid>
      <w:tr w:rsidR="0058220D" w14:paraId="6BC7C641" w14:textId="77777777" w:rsidTr="0058220D">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2093" w:type="dxa"/>
          </w:tcPr>
          <w:p w14:paraId="6E39E22B" w14:textId="77777777" w:rsidR="0058220D" w:rsidRDefault="0058220D" w:rsidP="0058220D">
            <w:pPr>
              <w:contextualSpacing/>
              <w:rPr>
                <w:rFonts w:ascii="Times New Roman" w:hAnsi="Times New Roman" w:cs="Times New Roman"/>
              </w:rPr>
            </w:pPr>
          </w:p>
        </w:tc>
        <w:tc>
          <w:tcPr>
            <w:tcW w:w="3685" w:type="dxa"/>
          </w:tcPr>
          <w:p w14:paraId="3DA6732C"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Before</w:t>
            </w:r>
          </w:p>
        </w:tc>
        <w:tc>
          <w:tcPr>
            <w:tcW w:w="3544" w:type="dxa"/>
          </w:tcPr>
          <w:p w14:paraId="359D3A06" w14:textId="77777777" w:rsidR="0058220D" w:rsidRDefault="0058220D" w:rsidP="0058220D">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w:t>
            </w:r>
          </w:p>
        </w:tc>
      </w:tr>
      <w:tr w:rsidR="0058220D" w14:paraId="6A6D28CB" w14:textId="77777777" w:rsidTr="0058220D">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2093" w:type="dxa"/>
          </w:tcPr>
          <w:p w14:paraId="6A0D8FCA" w14:textId="77777777" w:rsidR="0058220D" w:rsidRDefault="0058220D" w:rsidP="0058220D">
            <w:pPr>
              <w:contextualSpacing/>
              <w:rPr>
                <w:rFonts w:ascii="Times New Roman" w:hAnsi="Times New Roman" w:cs="Times New Roman"/>
              </w:rPr>
            </w:pPr>
          </w:p>
          <w:p w14:paraId="2552330B" w14:textId="77777777" w:rsidR="0058220D" w:rsidRDefault="0058220D" w:rsidP="0058220D">
            <w:pPr>
              <w:contextualSpacing/>
              <w:rPr>
                <w:rFonts w:ascii="Times New Roman" w:hAnsi="Times New Roman" w:cs="Times New Roman"/>
              </w:rPr>
            </w:pPr>
            <w:r>
              <w:rPr>
                <w:rFonts w:ascii="Times New Roman" w:hAnsi="Times New Roman" w:cs="Times New Roman"/>
              </w:rPr>
              <w:t>Outdoor</w:t>
            </w:r>
          </w:p>
        </w:tc>
        <w:tc>
          <w:tcPr>
            <w:tcW w:w="3685" w:type="dxa"/>
          </w:tcPr>
          <w:p w14:paraId="5D7CEDBC"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CB91CBE"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96.392</w:t>
            </w:r>
          </w:p>
        </w:tc>
        <w:tc>
          <w:tcPr>
            <w:tcW w:w="3544" w:type="dxa"/>
          </w:tcPr>
          <w:p w14:paraId="04905787"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07A99DB"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111.472</w:t>
            </w:r>
          </w:p>
        </w:tc>
      </w:tr>
      <w:tr w:rsidR="0058220D" w14:paraId="05BDD7BD" w14:textId="77777777" w:rsidTr="0058220D">
        <w:trPr>
          <w:trHeight w:val="703"/>
        </w:trPr>
        <w:tc>
          <w:tcPr>
            <w:cnfStyle w:val="001000000000" w:firstRow="0" w:lastRow="0" w:firstColumn="1" w:lastColumn="0" w:oddVBand="0" w:evenVBand="0" w:oddHBand="0" w:evenHBand="0" w:firstRowFirstColumn="0" w:firstRowLastColumn="0" w:lastRowFirstColumn="0" w:lastRowLastColumn="0"/>
            <w:tcW w:w="2093" w:type="dxa"/>
          </w:tcPr>
          <w:p w14:paraId="78C2E376" w14:textId="77777777" w:rsidR="0058220D" w:rsidRDefault="0058220D" w:rsidP="0058220D">
            <w:pPr>
              <w:contextualSpacing/>
              <w:rPr>
                <w:rFonts w:ascii="Times New Roman" w:hAnsi="Times New Roman" w:cs="Times New Roman"/>
              </w:rPr>
            </w:pPr>
          </w:p>
          <w:p w14:paraId="679D1F66" w14:textId="77777777" w:rsidR="0058220D" w:rsidRDefault="0058220D" w:rsidP="0058220D">
            <w:pPr>
              <w:contextualSpacing/>
              <w:rPr>
                <w:rFonts w:ascii="Times New Roman" w:hAnsi="Times New Roman" w:cs="Times New Roman"/>
              </w:rPr>
            </w:pPr>
            <w:r>
              <w:rPr>
                <w:rFonts w:ascii="Times New Roman" w:hAnsi="Times New Roman" w:cs="Times New Roman"/>
              </w:rPr>
              <w:t>Indoor</w:t>
            </w:r>
          </w:p>
        </w:tc>
        <w:tc>
          <w:tcPr>
            <w:tcW w:w="3685" w:type="dxa"/>
          </w:tcPr>
          <w:p w14:paraId="11CA7DE0"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04BAA7B"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18.185</w:t>
            </w:r>
          </w:p>
        </w:tc>
        <w:tc>
          <w:tcPr>
            <w:tcW w:w="3544" w:type="dxa"/>
          </w:tcPr>
          <w:p w14:paraId="11D7FBB1"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DF61F6" w14:textId="77777777" w:rsidR="0058220D" w:rsidRDefault="0058220D" w:rsidP="0058220D">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5.149</w:t>
            </w:r>
          </w:p>
        </w:tc>
      </w:tr>
      <w:tr w:rsidR="0058220D" w14:paraId="1D1CEF9D" w14:textId="77777777" w:rsidTr="0058220D">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093" w:type="dxa"/>
          </w:tcPr>
          <w:p w14:paraId="5F0A1811" w14:textId="77777777" w:rsidR="0058220D" w:rsidRDefault="0058220D" w:rsidP="0058220D">
            <w:pPr>
              <w:contextualSpacing/>
              <w:rPr>
                <w:rFonts w:ascii="Times New Roman" w:hAnsi="Times New Roman" w:cs="Times New Roman"/>
              </w:rPr>
            </w:pPr>
          </w:p>
          <w:p w14:paraId="214A3D0A" w14:textId="77777777" w:rsidR="0058220D" w:rsidRDefault="0058220D" w:rsidP="0058220D">
            <w:pPr>
              <w:contextualSpacing/>
              <w:rPr>
                <w:rFonts w:ascii="Times New Roman" w:hAnsi="Times New Roman" w:cs="Times New Roman"/>
              </w:rPr>
            </w:pPr>
            <w:r>
              <w:rPr>
                <w:rFonts w:ascii="Times New Roman" w:hAnsi="Times New Roman" w:cs="Times New Roman"/>
              </w:rPr>
              <w:t>Ratio (in/out)</w:t>
            </w:r>
          </w:p>
        </w:tc>
        <w:tc>
          <w:tcPr>
            <w:tcW w:w="3685" w:type="dxa"/>
          </w:tcPr>
          <w:p w14:paraId="38145B96"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00A50C1"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0.189</w:t>
            </w:r>
          </w:p>
        </w:tc>
        <w:tc>
          <w:tcPr>
            <w:tcW w:w="3544" w:type="dxa"/>
          </w:tcPr>
          <w:p w14:paraId="26C8A5A0"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A86B6BA" w14:textId="77777777" w:rsidR="0058220D" w:rsidRDefault="0058220D" w:rsidP="0058220D">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r>
      <w:tr w:rsidR="0058220D" w14:paraId="6D687E13" w14:textId="77777777" w:rsidTr="0058220D">
        <w:trPr>
          <w:trHeight w:val="966"/>
        </w:trPr>
        <w:tc>
          <w:tcPr>
            <w:cnfStyle w:val="001000000000" w:firstRow="0" w:lastRow="0" w:firstColumn="1" w:lastColumn="0" w:oddVBand="0" w:evenVBand="0" w:oddHBand="0" w:evenHBand="0" w:firstRowFirstColumn="0" w:firstRowLastColumn="0" w:lastRowFirstColumn="0" w:lastRowLastColumn="0"/>
            <w:tcW w:w="9322" w:type="dxa"/>
            <w:gridSpan w:val="3"/>
          </w:tcPr>
          <w:p w14:paraId="7A211F31" w14:textId="77777777" w:rsidR="0058220D" w:rsidRDefault="0058220D" w:rsidP="0058220D">
            <w:pPr>
              <w:contextualSpacing/>
              <w:rPr>
                <w:rFonts w:ascii="Times New Roman" w:hAnsi="Times New Roman" w:cs="Times New Roman"/>
                <w:b w:val="0"/>
              </w:rPr>
            </w:pPr>
          </w:p>
          <w:p w14:paraId="63B68DBD" w14:textId="77777777" w:rsidR="0058220D" w:rsidRPr="0058220D" w:rsidRDefault="0058220D" w:rsidP="0058220D">
            <w:pPr>
              <w:contextualSpacing/>
              <w:rPr>
                <w:rFonts w:ascii="Times New Roman" w:hAnsi="Times New Roman" w:cs="Times New Roman"/>
                <w:b w:val="0"/>
              </w:rPr>
            </w:pPr>
            <w:r w:rsidRPr="0058220D">
              <w:rPr>
                <w:rFonts w:ascii="Times New Roman" w:hAnsi="Times New Roman" w:cs="Times New Roman"/>
                <w:b w:val="0"/>
              </w:rPr>
              <w:t>Figure 4: Comparison between indoor and outdoor average &amp; ratio (in/out) of before and after implementation.</w:t>
            </w:r>
          </w:p>
        </w:tc>
      </w:tr>
    </w:tbl>
    <w:p w14:paraId="5CB986C0" w14:textId="77777777" w:rsidR="0058220D" w:rsidRDefault="0058220D" w:rsidP="000D5139">
      <w:pPr>
        <w:contextualSpacing/>
        <w:rPr>
          <w:rFonts w:ascii="Times New Roman" w:hAnsi="Times New Roman" w:cs="Times New Roman"/>
        </w:rPr>
      </w:pPr>
    </w:p>
    <w:p w14:paraId="54736AA9" w14:textId="09F598F5"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As indicated in </w:t>
      </w:r>
      <w:ins w:id="110" w:author="Dane" w:date="2014-02-27T15:46:00Z">
        <w:r w:rsidR="00A008E7">
          <w:rPr>
            <w:rFonts w:ascii="Times New Roman" w:hAnsi="Times New Roman" w:cs="Times New Roman"/>
          </w:rPr>
          <w:t>Table 1</w:t>
        </w:r>
      </w:ins>
      <w:r w:rsidRPr="000D5139">
        <w:rPr>
          <w:rFonts w:ascii="Times New Roman" w:hAnsi="Times New Roman" w:cs="Times New Roman"/>
        </w:rPr>
        <w:t>, the</w:t>
      </w:r>
      <w:r w:rsidR="00E53C84">
        <w:rPr>
          <w:rFonts w:ascii="Times New Roman" w:hAnsi="Times New Roman" w:cs="Times New Roman"/>
        </w:rPr>
        <w:t xml:space="preserve"> average i</w:t>
      </w:r>
      <w:r w:rsidRPr="000D5139">
        <w:rPr>
          <w:rFonts w:ascii="Times New Roman" w:hAnsi="Times New Roman" w:cs="Times New Roman"/>
        </w:rPr>
        <w:t xml:space="preserve">ndoor PM2.5 levels experienced </w:t>
      </w:r>
      <w:r w:rsidR="003E6B79">
        <w:rPr>
          <w:rFonts w:ascii="Times New Roman" w:hAnsi="Times New Roman" w:cs="Times New Roman"/>
        </w:rPr>
        <w:t xml:space="preserve">an average of </w:t>
      </w:r>
      <w:r w:rsidRPr="000D5139">
        <w:rPr>
          <w:rFonts w:ascii="Times New Roman" w:hAnsi="Times New Roman" w:cs="Times New Roman"/>
        </w:rPr>
        <w:t xml:space="preserve">an 81% reduction compared to the </w:t>
      </w:r>
      <w:r w:rsidR="00E53C84">
        <w:rPr>
          <w:rFonts w:ascii="Times New Roman" w:hAnsi="Times New Roman" w:cs="Times New Roman"/>
        </w:rPr>
        <w:t xml:space="preserve">average </w:t>
      </w:r>
      <w:r w:rsidRPr="000D5139">
        <w:rPr>
          <w:rFonts w:ascii="Times New Roman" w:hAnsi="Times New Roman" w:cs="Times New Roman"/>
        </w:rPr>
        <w:t>outdoor PM2.5 before implementation, while the indoor PM2.5 levels after implementation experienced a 95% reduction when compared to outdoor air quality measured during the same period. Fluctuations in indoor PM2.5 concentrations were significantly reduced after the upgrades and maintained an average indoor PM2.5 level of below 12 μg/m3 even though outdoor PM2.5 values fluctuated between 4 μg/m3 and 505 μg/m3. Indoor monitoring sites that were specifically targeted by the upgrades showed even greater reductions in PM2.5 concentrations.</w:t>
      </w:r>
    </w:p>
    <w:p w14:paraId="6ACFB959" w14:textId="77777777" w:rsidR="000D5139" w:rsidRPr="000D5139" w:rsidRDefault="000D5139" w:rsidP="000D5139">
      <w:pPr>
        <w:contextualSpacing/>
        <w:rPr>
          <w:rFonts w:ascii="Times New Roman" w:hAnsi="Times New Roman" w:cs="Times New Roman"/>
        </w:rPr>
      </w:pPr>
    </w:p>
    <w:p w14:paraId="3E067103" w14:textId="65C2C331" w:rsidR="000D5139" w:rsidRPr="000D5139" w:rsidRDefault="000D5139" w:rsidP="000D5139">
      <w:pPr>
        <w:contextualSpacing/>
        <w:rPr>
          <w:rFonts w:ascii="Times New Roman" w:hAnsi="Times New Roman" w:cs="Times New Roman"/>
        </w:rPr>
      </w:pPr>
      <w:r w:rsidRPr="000D5139">
        <w:rPr>
          <w:rFonts w:ascii="Times New Roman" w:hAnsi="Times New Roman" w:cs="Times New Roman"/>
        </w:rPr>
        <w:t xml:space="preserve">The importance of monitoring </w:t>
      </w:r>
      <w:r w:rsidR="00E53C84">
        <w:rPr>
          <w:rFonts w:ascii="Times New Roman" w:hAnsi="Times New Roman" w:cs="Times New Roman"/>
        </w:rPr>
        <w:t xml:space="preserve">indoor </w:t>
      </w:r>
      <w:r w:rsidRPr="000D5139">
        <w:rPr>
          <w:rFonts w:ascii="Times New Roman" w:hAnsi="Times New Roman" w:cs="Times New Roman"/>
        </w:rPr>
        <w:t xml:space="preserve">air quality has </w:t>
      </w:r>
      <w:r w:rsidR="00E53C84">
        <w:rPr>
          <w:rFonts w:ascii="Times New Roman" w:hAnsi="Times New Roman" w:cs="Times New Roman"/>
        </w:rPr>
        <w:t>become increasingly</w:t>
      </w:r>
      <w:r w:rsidRPr="000D5139">
        <w:rPr>
          <w:rFonts w:ascii="Times New Roman" w:hAnsi="Times New Roman" w:cs="Times New Roman"/>
        </w:rPr>
        <w:t xml:space="preserve"> important in developing nations that face air pollution problems like China, and so is relevant to many </w:t>
      </w:r>
      <w:r w:rsidR="00202081">
        <w:rPr>
          <w:rFonts w:ascii="Times New Roman" w:hAnsi="Times New Roman" w:cs="Times New Roman"/>
        </w:rPr>
        <w:t xml:space="preserve">similar </w:t>
      </w:r>
      <w:r w:rsidRPr="000D5139">
        <w:rPr>
          <w:rFonts w:ascii="Times New Roman" w:hAnsi="Times New Roman" w:cs="Times New Roman"/>
        </w:rPr>
        <w:t xml:space="preserve">areas around the world. </w:t>
      </w:r>
      <w:r w:rsidR="00202081">
        <w:rPr>
          <w:rFonts w:ascii="Times New Roman" w:hAnsi="Times New Roman" w:cs="Times New Roman"/>
        </w:rPr>
        <w:t xml:space="preserve">Results from this study could mitigate the health effects of air pollution on </w:t>
      </w:r>
      <w:r w:rsidR="00B72BC0">
        <w:rPr>
          <w:rFonts w:ascii="Times New Roman" w:hAnsi="Times New Roman" w:cs="Times New Roman"/>
        </w:rPr>
        <w:t>members of institutions</w:t>
      </w:r>
      <w:r w:rsidR="00202081">
        <w:rPr>
          <w:rFonts w:ascii="Times New Roman" w:hAnsi="Times New Roman" w:cs="Times New Roman"/>
        </w:rPr>
        <w:t xml:space="preserve"> by such use of air filters and positive building pressurization. </w:t>
      </w:r>
    </w:p>
    <w:p w14:paraId="182A464D" w14:textId="77777777" w:rsidR="000D5139" w:rsidRPr="000D5139" w:rsidRDefault="000D5139" w:rsidP="000D5139">
      <w:pPr>
        <w:contextualSpacing/>
        <w:rPr>
          <w:rFonts w:ascii="Times New Roman" w:hAnsi="Times New Roman" w:cs="Times New Roman"/>
        </w:rPr>
      </w:pPr>
    </w:p>
    <w:p w14:paraId="4C52D820" w14:textId="77777777" w:rsidR="000D5139" w:rsidRPr="0058220D" w:rsidRDefault="000D5139" w:rsidP="000D5139">
      <w:pPr>
        <w:contextualSpacing/>
        <w:rPr>
          <w:rFonts w:ascii="Times New Roman" w:hAnsi="Times New Roman" w:cs="Times New Roman"/>
          <w:b/>
        </w:rPr>
      </w:pPr>
      <w:r w:rsidRPr="0058220D">
        <w:rPr>
          <w:rFonts w:ascii="Times New Roman" w:hAnsi="Times New Roman" w:cs="Times New Roman"/>
          <w:b/>
        </w:rPr>
        <w:t>CONCLUSIONS</w:t>
      </w:r>
    </w:p>
    <w:p w14:paraId="213A117A" w14:textId="77777777" w:rsidR="000D5139" w:rsidRPr="000D5139" w:rsidRDefault="000D5139" w:rsidP="000D5139">
      <w:pPr>
        <w:contextualSpacing/>
        <w:rPr>
          <w:rFonts w:ascii="Times New Roman" w:hAnsi="Times New Roman" w:cs="Times New Roman"/>
        </w:rPr>
      </w:pPr>
    </w:p>
    <w:p w14:paraId="4BBD4498" w14:textId="2DF94E2D" w:rsidR="00202081" w:rsidRDefault="00202081" w:rsidP="00202081">
      <w:pPr>
        <w:contextualSpacing/>
        <w:rPr>
          <w:rFonts w:ascii="Times New Roman" w:hAnsi="Times New Roman"/>
        </w:rPr>
      </w:pPr>
      <w:r w:rsidRPr="00725C99">
        <w:rPr>
          <w:rFonts w:ascii="Times New Roman" w:hAnsi="Times New Roman"/>
        </w:rPr>
        <w:t xml:space="preserve">This </w:t>
      </w:r>
      <w:r>
        <w:rPr>
          <w:rFonts w:ascii="Times New Roman" w:hAnsi="Times New Roman"/>
        </w:rPr>
        <w:t xml:space="preserve">study </w:t>
      </w:r>
      <w:r w:rsidRPr="00725C99">
        <w:rPr>
          <w:rFonts w:ascii="Times New Roman" w:hAnsi="Times New Roman"/>
        </w:rPr>
        <w:t>supports the</w:t>
      </w:r>
      <w:r w:rsidR="00F25F3F">
        <w:rPr>
          <w:rFonts w:ascii="Times New Roman" w:hAnsi="Times New Roman"/>
        </w:rPr>
        <w:t xml:space="preserve"> effectiveness of air quality targeted</w:t>
      </w:r>
      <w:r w:rsidRPr="00725C99">
        <w:rPr>
          <w:rFonts w:ascii="Times New Roman" w:hAnsi="Times New Roman"/>
        </w:rPr>
        <w:t xml:space="preserve"> upgrades </w:t>
      </w:r>
      <w:r w:rsidR="00F25F3F">
        <w:rPr>
          <w:rFonts w:ascii="Times New Roman" w:hAnsi="Times New Roman"/>
        </w:rPr>
        <w:t xml:space="preserve">to about half of the Air Handling Units </w:t>
      </w:r>
      <w:r w:rsidRPr="00725C99">
        <w:rPr>
          <w:rFonts w:ascii="Times New Roman" w:hAnsi="Times New Roman"/>
        </w:rPr>
        <w:t>at</w:t>
      </w:r>
      <w:r>
        <w:rPr>
          <w:rFonts w:ascii="Times New Roman" w:hAnsi="Times New Roman"/>
        </w:rPr>
        <w:t xml:space="preserve"> ISB</w:t>
      </w:r>
      <w:r w:rsidR="00F25F3F">
        <w:rPr>
          <w:rFonts w:ascii="Times New Roman" w:hAnsi="Times New Roman"/>
        </w:rPr>
        <w:t>.  The installation of 35 new AHUs</w:t>
      </w:r>
      <w:r w:rsidR="000E48FE">
        <w:rPr>
          <w:rFonts w:ascii="Times New Roman" w:hAnsi="Times New Roman"/>
        </w:rPr>
        <w:t>,</w:t>
      </w:r>
      <w:r w:rsidR="00F25F3F">
        <w:rPr>
          <w:rFonts w:ascii="Times New Roman" w:hAnsi="Times New Roman"/>
        </w:rPr>
        <w:t xml:space="preserve"> </w:t>
      </w:r>
      <w:r w:rsidR="005E16A2">
        <w:rPr>
          <w:rFonts w:ascii="Times New Roman" w:hAnsi="Times New Roman"/>
        </w:rPr>
        <w:t xml:space="preserve">which created positive building pressurization and 3-stage filtration, which included H-14 filters, were able to adequately address </w:t>
      </w:r>
      <w:r w:rsidRPr="00E53C84">
        <w:rPr>
          <w:rFonts w:ascii="Times New Roman" w:hAnsi="Times New Roman"/>
        </w:rPr>
        <w:t xml:space="preserve">the issues of </w:t>
      </w:r>
      <w:r w:rsidR="005E16A2">
        <w:rPr>
          <w:rFonts w:ascii="Times New Roman" w:hAnsi="Times New Roman"/>
        </w:rPr>
        <w:t xml:space="preserve">poor indoor air quality.  These upgrades worked </w:t>
      </w:r>
      <w:r w:rsidR="00420B33" w:rsidRPr="00E53C84">
        <w:rPr>
          <w:rFonts w:ascii="Times New Roman" w:hAnsi="Times New Roman"/>
        </w:rPr>
        <w:t xml:space="preserve">through fixing problems </w:t>
      </w:r>
      <w:r w:rsidR="005E16A2">
        <w:rPr>
          <w:rFonts w:ascii="Times New Roman" w:hAnsi="Times New Roman"/>
        </w:rPr>
        <w:t>of infiltration of poor outdoor air at exits and operable windows due to</w:t>
      </w:r>
      <w:r w:rsidR="00420B33" w:rsidRPr="00E53C84">
        <w:rPr>
          <w:rFonts w:ascii="Times New Roman" w:hAnsi="Times New Roman"/>
        </w:rPr>
        <w:t xml:space="preserve"> </w:t>
      </w:r>
      <w:r w:rsidRPr="00E53C84">
        <w:rPr>
          <w:rFonts w:ascii="Times New Roman" w:hAnsi="Times New Roman"/>
        </w:rPr>
        <w:t>nega</w:t>
      </w:r>
      <w:r w:rsidR="00420B33" w:rsidRPr="00E53C84">
        <w:rPr>
          <w:rFonts w:ascii="Times New Roman" w:hAnsi="Times New Roman"/>
        </w:rPr>
        <w:t>tive building pressurization and</w:t>
      </w:r>
      <w:r w:rsidR="005E16A2">
        <w:rPr>
          <w:rFonts w:ascii="Times New Roman" w:hAnsi="Times New Roman"/>
        </w:rPr>
        <w:t xml:space="preserve"> inadequate </w:t>
      </w:r>
      <w:r w:rsidRPr="00E53C84">
        <w:rPr>
          <w:rFonts w:ascii="Times New Roman" w:hAnsi="Times New Roman"/>
        </w:rPr>
        <w:t>filtration</w:t>
      </w:r>
      <w:r w:rsidR="005E16A2">
        <w:rPr>
          <w:rFonts w:ascii="Times New Roman" w:hAnsi="Times New Roman"/>
        </w:rPr>
        <w:t xml:space="preserve"> of fresh air intakes and the effects of these upgrades were most notable during days of very high PM 2.5 concentrations</w:t>
      </w:r>
      <w:r w:rsidRPr="00725C99">
        <w:rPr>
          <w:rFonts w:ascii="Times New Roman" w:hAnsi="Times New Roman"/>
        </w:rPr>
        <w:t>.</w:t>
      </w:r>
      <w:r>
        <w:rPr>
          <w:rFonts w:ascii="Times New Roman" w:hAnsi="Times New Roman"/>
        </w:rPr>
        <w:t xml:space="preserve"> Results show that </w:t>
      </w:r>
      <w:r w:rsidR="005E16A2">
        <w:rPr>
          <w:rFonts w:ascii="Times New Roman" w:hAnsi="Times New Roman"/>
        </w:rPr>
        <w:t>with the upgrades described</w:t>
      </w:r>
      <w:r w:rsidR="007E7405">
        <w:rPr>
          <w:rFonts w:ascii="Times New Roman" w:hAnsi="Times New Roman"/>
        </w:rPr>
        <w:t xml:space="preserve">, the average </w:t>
      </w:r>
      <w:r w:rsidR="00B72BC0">
        <w:rPr>
          <w:rFonts w:ascii="Times New Roman" w:hAnsi="Times New Roman"/>
        </w:rPr>
        <w:t>PM2.5 concentration</w:t>
      </w:r>
      <w:r w:rsidR="007E7405">
        <w:rPr>
          <w:rFonts w:ascii="Times New Roman" w:hAnsi="Times New Roman"/>
        </w:rPr>
        <w:t xml:space="preserve"> </w:t>
      </w:r>
      <w:r w:rsidR="005E16A2">
        <w:rPr>
          <w:rFonts w:ascii="Times New Roman" w:hAnsi="Times New Roman"/>
        </w:rPr>
        <w:t>o</w:t>
      </w:r>
      <w:r w:rsidR="00DA785E">
        <w:rPr>
          <w:rFonts w:ascii="Times New Roman" w:hAnsi="Times New Roman"/>
        </w:rPr>
        <w:t xml:space="preserve">f indoor air dropped from 18% of the average outdoor PM 2.5 </w:t>
      </w:r>
      <w:proofErr w:type="gramStart"/>
      <w:r w:rsidR="00DA785E">
        <w:rPr>
          <w:rFonts w:ascii="Times New Roman" w:hAnsi="Times New Roman"/>
        </w:rPr>
        <w:t>concentration</w:t>
      </w:r>
      <w:proofErr w:type="gramEnd"/>
      <w:r w:rsidR="00DA785E">
        <w:rPr>
          <w:rFonts w:ascii="Times New Roman" w:hAnsi="Times New Roman"/>
        </w:rPr>
        <w:t xml:space="preserve"> to less than 5% of the average</w:t>
      </w:r>
      <w:r w:rsidR="007E7405">
        <w:rPr>
          <w:rFonts w:ascii="Times New Roman" w:hAnsi="Times New Roman"/>
        </w:rPr>
        <w:t xml:space="preserve"> outdoor </w:t>
      </w:r>
      <w:r w:rsidR="00B72BC0">
        <w:rPr>
          <w:rFonts w:ascii="Times New Roman" w:hAnsi="Times New Roman"/>
        </w:rPr>
        <w:t>PM2.5 concentration</w:t>
      </w:r>
      <w:r w:rsidR="00DA785E">
        <w:rPr>
          <w:rFonts w:ascii="Times New Roman" w:hAnsi="Times New Roman"/>
        </w:rPr>
        <w:t xml:space="preserve">.  </w:t>
      </w:r>
      <w:r w:rsidRPr="00725C99">
        <w:rPr>
          <w:rFonts w:ascii="Times New Roman" w:hAnsi="Times New Roman"/>
        </w:rPr>
        <w:t>Therefore, schools in highly polluted cities ca</w:t>
      </w:r>
      <w:r>
        <w:rPr>
          <w:rFonts w:ascii="Times New Roman" w:hAnsi="Times New Roman"/>
        </w:rPr>
        <w:t xml:space="preserve">n safeguard the health of </w:t>
      </w:r>
      <w:r w:rsidRPr="00725C99">
        <w:rPr>
          <w:rFonts w:ascii="Times New Roman" w:hAnsi="Times New Roman"/>
        </w:rPr>
        <w:t xml:space="preserve">students and </w:t>
      </w:r>
      <w:r>
        <w:rPr>
          <w:rFonts w:ascii="Times New Roman" w:hAnsi="Times New Roman"/>
        </w:rPr>
        <w:t>staff</w:t>
      </w:r>
      <w:r w:rsidRPr="00725C99">
        <w:rPr>
          <w:rFonts w:ascii="Times New Roman" w:hAnsi="Times New Roman"/>
        </w:rPr>
        <w:t xml:space="preserve"> through targeted air management improvements.</w:t>
      </w:r>
      <w:r>
        <w:rPr>
          <w:rFonts w:ascii="Times New Roman" w:hAnsi="Times New Roman"/>
        </w:rPr>
        <w:t xml:space="preserve"> </w:t>
      </w:r>
      <w:r w:rsidR="005E16A2">
        <w:rPr>
          <w:rFonts w:ascii="Times New Roman" w:hAnsi="Times New Roman"/>
        </w:rPr>
        <w:t>The researchers</w:t>
      </w:r>
      <w:r>
        <w:rPr>
          <w:rFonts w:ascii="Times New Roman" w:hAnsi="Times New Roman"/>
        </w:rPr>
        <w:t xml:space="preserve"> </w:t>
      </w:r>
      <w:r w:rsidR="007E7405">
        <w:rPr>
          <w:rFonts w:ascii="Times New Roman" w:hAnsi="Times New Roman"/>
        </w:rPr>
        <w:t xml:space="preserve">also </w:t>
      </w:r>
      <w:r>
        <w:rPr>
          <w:rFonts w:ascii="Times New Roman" w:hAnsi="Times New Roman"/>
        </w:rPr>
        <w:t>found that high school students could be trained to effectively conduct such studies.</w:t>
      </w:r>
    </w:p>
    <w:p w14:paraId="0D2DD540" w14:textId="77777777" w:rsidR="00F25F3F" w:rsidRDefault="00F25F3F" w:rsidP="00202081">
      <w:pPr>
        <w:contextualSpacing/>
        <w:rPr>
          <w:rFonts w:ascii="Times New Roman" w:hAnsi="Times New Roman"/>
        </w:rPr>
      </w:pPr>
    </w:p>
    <w:p w14:paraId="325AB22C" w14:textId="77777777" w:rsidR="00F25F3F" w:rsidRPr="00725C99" w:rsidRDefault="00F25F3F" w:rsidP="00202081">
      <w:pPr>
        <w:contextualSpacing/>
        <w:rPr>
          <w:rFonts w:ascii="Times New Roman" w:hAnsi="Times New Roman"/>
        </w:rPr>
      </w:pPr>
    </w:p>
    <w:p w14:paraId="36FD5BCD" w14:textId="77777777" w:rsidR="000D5139" w:rsidRPr="000D5139" w:rsidRDefault="000D5139" w:rsidP="000D5139">
      <w:pPr>
        <w:contextualSpacing/>
        <w:rPr>
          <w:rFonts w:ascii="Times New Roman" w:hAnsi="Times New Roman" w:cs="Times New Roman"/>
        </w:rPr>
      </w:pPr>
    </w:p>
    <w:p w14:paraId="30B7A67C" w14:textId="411A33D1" w:rsidR="000D5139" w:rsidRDefault="000D5139" w:rsidP="000D5139">
      <w:pPr>
        <w:contextualSpacing/>
        <w:rPr>
          <w:rFonts w:ascii="Times New Roman" w:hAnsi="Times New Roman" w:cs="Times New Roman"/>
          <w:b/>
        </w:rPr>
      </w:pPr>
      <w:r w:rsidRPr="00202081">
        <w:rPr>
          <w:rFonts w:ascii="Times New Roman" w:hAnsi="Times New Roman" w:cs="Times New Roman"/>
          <w:b/>
        </w:rPr>
        <w:t>ACKNOWLEDGEMENTS</w:t>
      </w:r>
      <w:r w:rsidR="005E16A2">
        <w:rPr>
          <w:rFonts w:ascii="Times New Roman" w:hAnsi="Times New Roman" w:cs="Times New Roman"/>
          <w:b/>
        </w:rPr>
        <w:t xml:space="preserve"> </w:t>
      </w:r>
    </w:p>
    <w:p w14:paraId="3E1EDD3D" w14:textId="77777777" w:rsidR="005E16A2" w:rsidRDefault="005E16A2" w:rsidP="000D5139">
      <w:pPr>
        <w:contextualSpacing/>
        <w:rPr>
          <w:rFonts w:ascii="Times New Roman" w:hAnsi="Times New Roman" w:cs="Times New Roman"/>
          <w:b/>
        </w:rPr>
      </w:pPr>
    </w:p>
    <w:p w14:paraId="2542BDC8" w14:textId="0C7767DE" w:rsidR="005E16A2" w:rsidRPr="005E16A2" w:rsidRDefault="005E16A2" w:rsidP="000D5139">
      <w:pPr>
        <w:contextualSpacing/>
        <w:rPr>
          <w:rFonts w:ascii="Times New Roman" w:hAnsi="Times New Roman" w:cs="Times New Roman"/>
        </w:rPr>
      </w:pPr>
      <w:r w:rsidRPr="005E16A2">
        <w:rPr>
          <w:rFonts w:ascii="Times New Roman" w:hAnsi="Times New Roman" w:cs="Times New Roman"/>
        </w:rPr>
        <w:t>To be added in subsequent updated version of this manuscript</w:t>
      </w:r>
    </w:p>
    <w:p w14:paraId="107AA2D0" w14:textId="77777777" w:rsidR="000D5139" w:rsidRPr="00202081" w:rsidRDefault="000D5139" w:rsidP="000D5139">
      <w:pPr>
        <w:contextualSpacing/>
        <w:rPr>
          <w:rFonts w:ascii="Times New Roman" w:hAnsi="Times New Roman" w:cs="Times New Roman"/>
          <w:b/>
        </w:rPr>
      </w:pPr>
    </w:p>
    <w:p w14:paraId="4BC4CF24" w14:textId="77777777" w:rsidR="00304EC6" w:rsidRPr="00202081" w:rsidRDefault="000D5139" w:rsidP="000D5139">
      <w:pPr>
        <w:contextualSpacing/>
        <w:rPr>
          <w:rFonts w:ascii="Times New Roman" w:hAnsi="Times New Roman" w:cs="Times New Roman"/>
          <w:b/>
        </w:rPr>
      </w:pPr>
      <w:r w:rsidRPr="00202081">
        <w:rPr>
          <w:rFonts w:ascii="Times New Roman" w:hAnsi="Times New Roman" w:cs="Times New Roman"/>
          <w:b/>
        </w:rPr>
        <w:t>REFERENCES</w:t>
      </w:r>
    </w:p>
    <w:p w14:paraId="584B8027" w14:textId="77777777" w:rsidR="0058220D" w:rsidRDefault="0058220D" w:rsidP="000D5139">
      <w:pPr>
        <w:contextualSpacing/>
        <w:rPr>
          <w:rFonts w:ascii="Times New Roman" w:hAnsi="Times New Roman" w:cs="Times New Roman"/>
        </w:rPr>
      </w:pPr>
    </w:p>
    <w:p w14:paraId="49C3149C" w14:textId="2F53CFB5" w:rsidR="0058220D" w:rsidRPr="000D5139" w:rsidRDefault="005E16A2" w:rsidP="000D5139">
      <w:pPr>
        <w:contextualSpacing/>
        <w:rPr>
          <w:rFonts w:ascii="Times New Roman" w:hAnsi="Times New Roman" w:cs="Times New Roman"/>
        </w:rPr>
      </w:pPr>
      <w:r>
        <w:rPr>
          <w:rFonts w:ascii="Times New Roman" w:hAnsi="Times New Roman" w:cs="Times New Roman"/>
        </w:rPr>
        <w:t>To be added to next updated version of this manuscript</w:t>
      </w:r>
    </w:p>
    <w:sectPr w:rsidR="0058220D" w:rsidRPr="000D5139" w:rsidSect="000D513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icrosoft Office User" w:date="2014-02-27T22:05:00Z" w:initials="MU">
    <w:p w14:paraId="151CB046" w14:textId="3E441841" w:rsidR="003D5C46" w:rsidRDefault="003D5C46">
      <w:pPr>
        <w:pStyle w:val="CommentText"/>
      </w:pPr>
      <w:r>
        <w:rPr>
          <w:rStyle w:val="CommentReference"/>
        </w:rPr>
        <w:annotationRef/>
      </w:r>
      <w:r>
        <w:rPr>
          <w:rStyle w:val="CommentReference"/>
        </w:rPr>
        <w:t>8 entrances (4? of them with newly constructed double door entry systems. Perhaps note out of how many total building entrances?</w:t>
      </w:r>
    </w:p>
  </w:comment>
  <w:comment w:id="11" w:author="Microsoft Office User" w:date="2014-02-27T22:12:00Z" w:initials="MU">
    <w:p w14:paraId="53CAE06C" w14:textId="43D38144" w:rsidR="003D5C46" w:rsidRDefault="003D5C46">
      <w:pPr>
        <w:pStyle w:val="CommentText"/>
      </w:pPr>
      <w:r>
        <w:rPr>
          <w:rStyle w:val="CommentReference"/>
        </w:rPr>
        <w:annotationRef/>
      </w:r>
      <w:r>
        <w:t>Recalculate this against an average for all the days that had outdoor PM2.5 levels above 200 micrograms/</w:t>
      </w:r>
      <w:proofErr w:type="gramStart"/>
      <w:r>
        <w:t>m3  and</w:t>
      </w:r>
      <w:proofErr w:type="gramEnd"/>
      <w:r>
        <w:t xml:space="preserve"> possibly add the highest overall daily value during the post period.</w:t>
      </w:r>
    </w:p>
  </w:comment>
  <w:comment w:id="45" w:author="Microsoft Office User" w:date="2014-02-27T20:19:00Z" w:initials="MU">
    <w:p w14:paraId="75225BF1" w14:textId="09B50DFF" w:rsidR="003D5C46" w:rsidRDefault="003D5C46">
      <w:pPr>
        <w:pStyle w:val="CommentText"/>
      </w:pPr>
      <w:r>
        <w:rPr>
          <w:rStyle w:val="CommentReference"/>
        </w:rPr>
        <w:annotationRef/>
      </w:r>
      <w:r>
        <w:t>Perhaps simply state: Following initial student testing of indoor PM 2.5 concentration during 2012-2013 school year using the TSI AM510 Portable Particle Monitor</w:t>
      </w:r>
      <w:proofErr w:type="gramStart"/>
      <w:r>
        <w:t>,  and</w:t>
      </w:r>
      <w:proofErr w:type="gramEnd"/>
      <w:r>
        <w:t xml:space="preserve"> increasing awareness of air quality issues, ISB Administrators were motivated to find a long-term solution to the problems that were resulting in poor indoor air quality in order to adequately protect students, staff and faculty from the harmful health effects of high PM 2.5 concentrations.</w:t>
      </w:r>
    </w:p>
  </w:comment>
  <w:comment w:id="46" w:author="Microsoft Office User" w:date="2014-02-27T22:25:00Z" w:initials="MU">
    <w:p w14:paraId="57190583" w14:textId="0FCB4F46" w:rsidR="003D5C46" w:rsidRDefault="003D5C46">
      <w:pPr>
        <w:pStyle w:val="CommentText"/>
      </w:pPr>
      <w:r>
        <w:rPr>
          <w:rStyle w:val="CommentReference"/>
        </w:rPr>
        <w:annotationRef/>
      </w:r>
      <w:r>
        <w:t>Delete this and move the next bit to below where it talks about AQI levels above 500.</w:t>
      </w:r>
    </w:p>
  </w:comment>
  <w:comment w:id="47" w:author="Microsoft Office User" w:date="2014-02-27T20:03:00Z" w:initials="MU">
    <w:p w14:paraId="4730A91F" w14:textId="722E4BE4" w:rsidR="003D5C46" w:rsidRDefault="003D5C46">
      <w:pPr>
        <w:pStyle w:val="CommentText"/>
      </w:pPr>
      <w:r>
        <w:rPr>
          <w:rStyle w:val="CommentReference"/>
        </w:rPr>
        <w:annotationRef/>
      </w:r>
      <w:r>
        <w:t>Delete this</w:t>
      </w:r>
    </w:p>
  </w:comment>
  <w:comment w:id="52" w:author="Microsoft Office User" w:date="2014-02-27T20:45:00Z" w:initials="MU">
    <w:p w14:paraId="3B74950C" w14:textId="746F6835" w:rsidR="003D5C46" w:rsidRDefault="003D5C46">
      <w:pPr>
        <w:pStyle w:val="CommentText"/>
      </w:pPr>
      <w:r>
        <w:rPr>
          <w:rStyle w:val="CommentReference"/>
        </w:rPr>
        <w:annotationRef/>
      </w:r>
      <w:r>
        <w:t xml:space="preserve">Answer: During the year prior to the study, students monitoring indoor air quality as part of a science class using several hand-held TSI AM510 Particle Monitors, found that concentrations of PM2.5 were relatively high inside the building.  In addition, the existing fresh air handlers were found to not adequately filter out PM 2.5 during very polluted days. It was believed that these existing air handlers, which employed two-stage filtration using F? </w:t>
      </w:r>
      <w:proofErr w:type="gramStart"/>
      <w:r>
        <w:t>and</w:t>
      </w:r>
      <w:proofErr w:type="gramEnd"/>
      <w:r>
        <w:t xml:space="preserve"> F? </w:t>
      </w:r>
      <w:proofErr w:type="gramStart"/>
      <w:r>
        <w:t>filters</w:t>
      </w:r>
      <w:proofErr w:type="gramEnd"/>
      <w:r>
        <w:t xml:space="preserve"> were inadequate in reducing the PM 2.5 concentrations.  Rather than continue to use these, which resulted in pushing more polluted air into the building than existed in the building on days with exceptionally high PM 2.5 levels, the air handling units were temporarily shut down, which created negative pressure in the school and caused even more infiltration of highly polluted air through doorways and gaps around operable windows.  On these days, existing return air handlers were not sufficient to maintain positive building pressurization as was evident by a significant wind rushing in when the doors were opened.  Through prior indoor air sampling on days with outdoor air quality with the TSI AM510 2.5 Particle Monitor </w:t>
      </w:r>
    </w:p>
  </w:comment>
  <w:comment w:id="53" w:author="Microsoft Office User" w:date="2014-02-27T19:45:00Z" w:initials="MU">
    <w:p w14:paraId="0B39848B" w14:textId="679EEEA1" w:rsidR="003D5C46" w:rsidRDefault="003D5C46">
      <w:pPr>
        <w:pStyle w:val="CommentText"/>
      </w:pPr>
      <w:r>
        <w:rPr>
          <w:rStyle w:val="CommentReference"/>
        </w:rPr>
        <w:annotationRef/>
      </w:r>
      <w:r>
        <w:t>Find out how many double door exit atria were already in place prior to the study and how many were constructed during this period of upgrades to facilitate the reduction in infiltration of polluted air from outside.</w:t>
      </w:r>
    </w:p>
  </w:comment>
  <w:comment w:id="54" w:author="Microsoft Office User" w:date="2014-02-27T20:35:00Z" w:initials="MU">
    <w:p w14:paraId="7C06C60A" w14:textId="522D9532" w:rsidR="003D5C46" w:rsidRDefault="003D5C46">
      <w:pPr>
        <w:pStyle w:val="CommentText"/>
      </w:pPr>
      <w:r>
        <w:rPr>
          <w:rStyle w:val="CommentReference"/>
        </w:rPr>
        <w:annotationRef/>
      </w:r>
      <w:r>
        <w:t>Describe the brand, type and filtering system and flow volumes of the existing fresh air handing units.  Define the 2 filter types and ratings.</w:t>
      </w:r>
    </w:p>
  </w:comment>
  <w:comment w:id="55" w:author="Dane" w:date="2014-02-27T16:57:00Z" w:initials="D">
    <w:p w14:paraId="5333B4D7" w14:textId="16F211C4" w:rsidR="003D5C46" w:rsidRDefault="003D5C46">
      <w:pPr>
        <w:pStyle w:val="CommentText"/>
      </w:pPr>
      <w:r>
        <w:rPr>
          <w:rStyle w:val="CommentReference"/>
        </w:rPr>
        <w:annotationRef/>
      </w:r>
      <w:r>
        <w:t>Expand description of original system.</w:t>
      </w:r>
    </w:p>
    <w:p w14:paraId="23372E25" w14:textId="5FA05B40" w:rsidR="003D5C46" w:rsidRDefault="003D5C46">
      <w:pPr>
        <w:pStyle w:val="CommentText"/>
      </w:pPr>
      <w:r>
        <w:t>Provide data on the # of m2 or m3 of ventilated space</w:t>
      </w:r>
    </w:p>
  </w:comment>
  <w:comment w:id="56" w:author="Dane" w:date="2014-02-27T16:58:00Z" w:initials="D">
    <w:p w14:paraId="25D9984B" w14:textId="7CE86FB6" w:rsidR="003D5C46" w:rsidRDefault="003D5C46">
      <w:pPr>
        <w:pStyle w:val="CommentText"/>
      </w:pPr>
      <w:r>
        <w:rPr>
          <w:rStyle w:val="CommentReference"/>
        </w:rPr>
        <w:annotationRef/>
      </w:r>
      <w:r>
        <w:t>Talk about phases, but only mention the “first” one?  Describe more completely.</w:t>
      </w:r>
    </w:p>
  </w:comment>
  <w:comment w:id="57" w:author="Microsoft Office User" w:date="2014-02-27T20:16:00Z" w:initials="MU">
    <w:p w14:paraId="0CE79039" w14:textId="3DCF1DCE" w:rsidR="003D5C46" w:rsidRDefault="003D5C46">
      <w:pPr>
        <w:pStyle w:val="CommentText"/>
      </w:pPr>
      <w:r>
        <w:rPr>
          <w:rStyle w:val="CommentReference"/>
        </w:rPr>
        <w:annotationRef/>
      </w:r>
      <w:r>
        <w:t>Building is 51,000 m</w:t>
      </w:r>
      <w:r w:rsidRPr="00AE4B63">
        <w:rPr>
          <w:vertAlign w:val="superscript"/>
        </w:rPr>
        <w:t>2</w:t>
      </w:r>
    </w:p>
  </w:comment>
  <w:comment w:id="65" w:author="Dane" w:date="2014-02-27T17:00:00Z" w:initials="D">
    <w:p w14:paraId="26045398" w14:textId="60FF21C1" w:rsidR="003D5C46" w:rsidRDefault="003D5C46">
      <w:pPr>
        <w:pStyle w:val="CommentText"/>
      </w:pPr>
      <w:r>
        <w:rPr>
          <w:rStyle w:val="CommentReference"/>
        </w:rPr>
        <w:annotationRef/>
      </w:r>
      <w:r>
        <w:t xml:space="preserve">What was the basis of the design value—did somebody do </w:t>
      </w:r>
      <w:proofErr w:type="spellStart"/>
      <w:r>
        <w:t>eng</w:t>
      </w:r>
      <w:proofErr w:type="spellEnd"/>
      <w:r>
        <w:t xml:space="preserve"> </w:t>
      </w:r>
      <w:proofErr w:type="spellStart"/>
      <w:r>
        <w:t>caluclations</w:t>
      </w:r>
      <w:proofErr w:type="spellEnd"/>
      <w:r>
        <w:t xml:space="preserve">?  If </w:t>
      </w:r>
      <w:proofErr w:type="spellStart"/>
      <w:r>
        <w:t>yest</w:t>
      </w:r>
      <w:proofErr w:type="spellEnd"/>
      <w:r>
        <w:t xml:space="preserve"> try to describe the design process and goals a bit.  This need work.</w:t>
      </w:r>
    </w:p>
  </w:comment>
  <w:comment w:id="83" w:author="Dane" w:date="2014-02-27T16:49:00Z" w:initials="D">
    <w:p w14:paraId="212949D9" w14:textId="3FB4ACAA" w:rsidR="003D5C46" w:rsidRDefault="003D5C46">
      <w:pPr>
        <w:pStyle w:val="CommentText"/>
      </w:pPr>
      <w:r>
        <w:rPr>
          <w:rStyle w:val="CommentReference"/>
        </w:rPr>
        <w:annotationRef/>
      </w:r>
      <w:r>
        <w:t xml:space="preserve">How long were readings made?  15 </w:t>
      </w:r>
      <w:proofErr w:type="spellStart"/>
      <w:r>
        <w:t>mn</w:t>
      </w:r>
      <w:proofErr w:type="spellEnd"/>
      <w:r>
        <w:t xml:space="preserve">, 1 hour—and were there repeat readings?  Seems maybe if </w:t>
      </w:r>
      <w:proofErr w:type="spellStart"/>
      <w:r>
        <w:t>procdure</w:t>
      </w:r>
      <w:proofErr w:type="spellEnd"/>
      <w:r>
        <w:t xml:space="preserve"> 3 applies to these readings.</w:t>
      </w:r>
    </w:p>
  </w:comment>
  <w:comment w:id="91" w:author="Markus Feng [STUDENT]" w:date="2014-03-18T17:36:00Z" w:initials="xf">
    <w:p w14:paraId="6DDC0700" w14:textId="55F3AC35" w:rsidR="00B27C05" w:rsidRPr="00B27C05" w:rsidRDefault="00B27C05" w:rsidP="00B27C05">
      <w:pPr>
        <w:contextualSpacing/>
        <w:rPr>
          <w:rFonts w:ascii="Times New Roman" w:hAnsi="Times New Roman" w:cs="Times New Roman"/>
        </w:rPr>
      </w:pPr>
      <w:ins w:id="93" w:author="Markus Feng [STUDENT]" w:date="2014-03-18T17:33:00Z">
        <w:r>
          <w:rPr>
            <w:rStyle w:val="CommentReference"/>
          </w:rPr>
          <w:annotationRef/>
        </w:r>
      </w:ins>
      <w:r w:rsidRPr="00B27C05">
        <w:rPr>
          <w:rFonts w:ascii="Times New Roman" w:hAnsi="Times New Roman" w:cs="Times New Roman"/>
        </w:rPr>
        <w:t xml:space="preserve">Because we have no indoor RH data, we are deriving our indoor RH value from the outdoor RH value, with the following formula: </w:t>
      </w:r>
      <w:proofErr w:type="gramStart"/>
      <w:r w:rsidRPr="00B27C05">
        <w:rPr>
          <w:rFonts w:ascii="Times New Roman" w:hAnsi="Times New Roman" w:cs="Times New Roman"/>
        </w:rPr>
        <w:t>RN(</w:t>
      </w:r>
      <w:proofErr w:type="gramEnd"/>
      <w:r w:rsidRPr="00B27C05">
        <w:rPr>
          <w:rFonts w:ascii="Times New Roman" w:hAnsi="Times New Roman" w:cs="Times New Roman"/>
        </w:rPr>
        <w:t xml:space="preserve">in) = ((RH(out)*20)+35)/100, where RH(in) is the estimated indoor RH value and RH(out) is the actual outdoor RH </w:t>
      </w:r>
      <w:r w:rsidRPr="00B27C05">
        <w:rPr>
          <w:rFonts w:ascii="Times New Roman" w:hAnsi="Times New Roman" w:cs="Times New Roman"/>
        </w:rPr>
        <w:t>value.</w:t>
      </w:r>
      <w:bookmarkStart w:id="94" w:name="_GoBack"/>
      <w:bookmarkEnd w:id="9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B182F"/>
    <w:multiLevelType w:val="hybridMultilevel"/>
    <w:tmpl w:val="1770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C53AA"/>
    <w:multiLevelType w:val="hybridMultilevel"/>
    <w:tmpl w:val="B0FE8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139"/>
    <w:rsid w:val="00060016"/>
    <w:rsid w:val="00071068"/>
    <w:rsid w:val="000968D6"/>
    <w:rsid w:val="000A0DCE"/>
    <w:rsid w:val="000A1072"/>
    <w:rsid w:val="000C2ADC"/>
    <w:rsid w:val="000D5139"/>
    <w:rsid w:val="000D6120"/>
    <w:rsid w:val="000E48FE"/>
    <w:rsid w:val="001037CC"/>
    <w:rsid w:val="00111992"/>
    <w:rsid w:val="00180915"/>
    <w:rsid w:val="00195418"/>
    <w:rsid w:val="00201BEE"/>
    <w:rsid w:val="00202081"/>
    <w:rsid w:val="0021256B"/>
    <w:rsid w:val="00213755"/>
    <w:rsid w:val="00233020"/>
    <w:rsid w:val="00304EC6"/>
    <w:rsid w:val="00305BB5"/>
    <w:rsid w:val="003157A9"/>
    <w:rsid w:val="003178AC"/>
    <w:rsid w:val="00361295"/>
    <w:rsid w:val="003803C8"/>
    <w:rsid w:val="003D5C46"/>
    <w:rsid w:val="003E6B79"/>
    <w:rsid w:val="0042016F"/>
    <w:rsid w:val="00420B33"/>
    <w:rsid w:val="004D1808"/>
    <w:rsid w:val="005123BC"/>
    <w:rsid w:val="00543319"/>
    <w:rsid w:val="0058220D"/>
    <w:rsid w:val="00584E23"/>
    <w:rsid w:val="005D6CE1"/>
    <w:rsid w:val="005E16A2"/>
    <w:rsid w:val="005E5C03"/>
    <w:rsid w:val="00617FC5"/>
    <w:rsid w:val="00624471"/>
    <w:rsid w:val="006252C7"/>
    <w:rsid w:val="00632E48"/>
    <w:rsid w:val="006A0DA8"/>
    <w:rsid w:val="006B2FB0"/>
    <w:rsid w:val="006B3EC4"/>
    <w:rsid w:val="006C1E5A"/>
    <w:rsid w:val="006E0F2E"/>
    <w:rsid w:val="007471B6"/>
    <w:rsid w:val="007E7405"/>
    <w:rsid w:val="00853F62"/>
    <w:rsid w:val="00895857"/>
    <w:rsid w:val="008E1749"/>
    <w:rsid w:val="00951C94"/>
    <w:rsid w:val="009B266B"/>
    <w:rsid w:val="009B76F5"/>
    <w:rsid w:val="009F1815"/>
    <w:rsid w:val="009F390D"/>
    <w:rsid w:val="00A008E7"/>
    <w:rsid w:val="00A14855"/>
    <w:rsid w:val="00A1685C"/>
    <w:rsid w:val="00A72112"/>
    <w:rsid w:val="00A92574"/>
    <w:rsid w:val="00AA1BB3"/>
    <w:rsid w:val="00AC69C7"/>
    <w:rsid w:val="00AE4B63"/>
    <w:rsid w:val="00B071DA"/>
    <w:rsid w:val="00B27C05"/>
    <w:rsid w:val="00B72BC0"/>
    <w:rsid w:val="00BB7A4F"/>
    <w:rsid w:val="00C13E20"/>
    <w:rsid w:val="00C1515C"/>
    <w:rsid w:val="00C16F9B"/>
    <w:rsid w:val="00C36579"/>
    <w:rsid w:val="00D130C2"/>
    <w:rsid w:val="00D456C8"/>
    <w:rsid w:val="00DA785E"/>
    <w:rsid w:val="00DB108B"/>
    <w:rsid w:val="00E1757A"/>
    <w:rsid w:val="00E53C84"/>
    <w:rsid w:val="00EA545D"/>
    <w:rsid w:val="00F25F3F"/>
    <w:rsid w:val="00F30F0B"/>
    <w:rsid w:val="00F33928"/>
    <w:rsid w:val="00F70389"/>
    <w:rsid w:val="00F85790"/>
    <w:rsid w:val="00FF1F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0F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9"/>
    <w:pPr>
      <w:ind w:left="720"/>
      <w:contextualSpacing/>
    </w:pPr>
  </w:style>
  <w:style w:type="paragraph" w:styleId="BalloonText">
    <w:name w:val="Balloon Text"/>
    <w:basedOn w:val="Normal"/>
    <w:link w:val="BalloonTextChar"/>
    <w:uiPriority w:val="99"/>
    <w:semiHidden/>
    <w:unhideWhenUsed/>
    <w:rsid w:val="000D513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139"/>
    <w:rPr>
      <w:rFonts w:ascii="Lucida Grande" w:hAnsi="Lucida Grande" w:cs="Lucida Grande"/>
      <w:sz w:val="18"/>
      <w:szCs w:val="18"/>
    </w:rPr>
  </w:style>
  <w:style w:type="table" w:styleId="TableGrid">
    <w:name w:val="Table Grid"/>
    <w:basedOn w:val="TableNormal"/>
    <w:uiPriority w:val="59"/>
    <w:rsid w:val="005822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8220D"/>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21256B"/>
    <w:rPr>
      <w:color w:val="808080"/>
    </w:rPr>
  </w:style>
  <w:style w:type="character" w:styleId="CommentReference">
    <w:name w:val="annotation reference"/>
    <w:basedOn w:val="DefaultParagraphFont"/>
    <w:uiPriority w:val="99"/>
    <w:semiHidden/>
    <w:unhideWhenUsed/>
    <w:rsid w:val="00213755"/>
    <w:rPr>
      <w:sz w:val="18"/>
      <w:szCs w:val="18"/>
    </w:rPr>
  </w:style>
  <w:style w:type="paragraph" w:styleId="CommentText">
    <w:name w:val="annotation text"/>
    <w:basedOn w:val="Normal"/>
    <w:link w:val="CommentTextChar"/>
    <w:uiPriority w:val="99"/>
    <w:unhideWhenUsed/>
    <w:rsid w:val="00213755"/>
  </w:style>
  <w:style w:type="character" w:customStyle="1" w:styleId="CommentTextChar">
    <w:name w:val="Comment Text Char"/>
    <w:basedOn w:val="DefaultParagraphFont"/>
    <w:link w:val="CommentText"/>
    <w:uiPriority w:val="99"/>
    <w:rsid w:val="00213755"/>
  </w:style>
  <w:style w:type="paragraph" w:styleId="CommentSubject">
    <w:name w:val="annotation subject"/>
    <w:basedOn w:val="CommentText"/>
    <w:next w:val="CommentText"/>
    <w:link w:val="CommentSubjectChar"/>
    <w:uiPriority w:val="99"/>
    <w:semiHidden/>
    <w:unhideWhenUsed/>
    <w:rsid w:val="00213755"/>
    <w:rPr>
      <w:b/>
      <w:bCs/>
      <w:sz w:val="20"/>
      <w:szCs w:val="20"/>
    </w:rPr>
  </w:style>
  <w:style w:type="character" w:customStyle="1" w:styleId="CommentSubjectChar">
    <w:name w:val="Comment Subject Char"/>
    <w:basedOn w:val="CommentTextChar"/>
    <w:link w:val="CommentSubject"/>
    <w:uiPriority w:val="99"/>
    <w:semiHidden/>
    <w:rsid w:val="00213755"/>
    <w:rPr>
      <w:b/>
      <w:bCs/>
      <w:sz w:val="20"/>
      <w:szCs w:val="20"/>
    </w:rPr>
  </w:style>
  <w:style w:type="paragraph" w:styleId="Revision">
    <w:name w:val="Revision"/>
    <w:hidden/>
    <w:uiPriority w:val="99"/>
    <w:semiHidden/>
    <w:rsid w:val="009B7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FB3699F-A3F8-F44B-BECE-EDC36264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2368</Words>
  <Characters>13504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Guo</dc:creator>
  <cp:lastModifiedBy>Markus Feng [STUDENT]</cp:lastModifiedBy>
  <cp:revision>3</cp:revision>
  <dcterms:created xsi:type="dcterms:W3CDTF">2014-03-17T09:05:00Z</dcterms:created>
  <dcterms:modified xsi:type="dcterms:W3CDTF">2014-03-18T09:36:00Z</dcterms:modified>
</cp:coreProperties>
</file>